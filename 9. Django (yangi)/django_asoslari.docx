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12AE" w14:textId="1BA1F5E6" w:rsidR="006C4293" w:rsidRDefault="006C4293" w:rsidP="006C4293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0A10C7" wp14:editId="0D4E2753">
            <wp:extent cx="1819275" cy="1212850"/>
            <wp:effectExtent l="0" t="0" r="9525" b="6350"/>
            <wp:docPr id="1" name="Picture 1" descr="Django: The Ultimate Python Web Framework for Developers - Code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: The Ultimate Python Web Framework for Developers - Coder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04" cy="121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8B50" w14:textId="37F486AB" w:rsidR="00FD0858" w:rsidRDefault="00BE3D49">
      <w:pPr>
        <w:rPr>
          <w:b/>
          <w:bCs/>
          <w:sz w:val="32"/>
          <w:szCs w:val="32"/>
        </w:rPr>
      </w:pPr>
      <w:r w:rsidRPr="00BE3D49">
        <w:rPr>
          <w:b/>
          <w:bCs/>
          <w:sz w:val="32"/>
          <w:szCs w:val="32"/>
        </w:rPr>
        <w:t xml:space="preserve">Django </w:t>
      </w:r>
      <w:proofErr w:type="spellStart"/>
      <w:r w:rsidRPr="00BE3D49">
        <w:rPr>
          <w:b/>
          <w:bCs/>
          <w:sz w:val="32"/>
          <w:szCs w:val="32"/>
        </w:rPr>
        <w:t>asoslari</w:t>
      </w:r>
      <w:proofErr w:type="spellEnd"/>
      <w:r w:rsidRPr="00BE3D49">
        <w:rPr>
          <w:b/>
          <w:bCs/>
          <w:sz w:val="32"/>
          <w:szCs w:val="32"/>
        </w:rPr>
        <w:t>.</w:t>
      </w:r>
    </w:p>
    <w:p w14:paraId="0D2E11CA" w14:textId="3B6D190C" w:rsidR="00BE3D49" w:rsidRDefault="00BE3D49">
      <w:pPr>
        <w:rPr>
          <w:b/>
          <w:bCs/>
          <w:sz w:val="32"/>
          <w:szCs w:val="32"/>
        </w:rPr>
      </w:pPr>
    </w:p>
    <w:p w14:paraId="6366B0B5" w14:textId="0D313CC9" w:rsidR="00BE3D49" w:rsidRDefault="00BE3D49" w:rsidP="00BE3D49">
      <w:pPr>
        <w:jc w:val="both"/>
        <w:rPr>
          <w:sz w:val="28"/>
          <w:szCs w:val="28"/>
        </w:rPr>
      </w:pPr>
      <w:r w:rsidRPr="00BE3D49">
        <w:rPr>
          <w:b/>
          <w:bCs/>
          <w:sz w:val="28"/>
          <w:szCs w:val="28"/>
        </w:rPr>
        <w:t>Django</w:t>
      </w:r>
      <w:r w:rsidRPr="00BE3D49">
        <w:rPr>
          <w:sz w:val="28"/>
          <w:szCs w:val="28"/>
        </w:rPr>
        <w:t xml:space="preserve"> – </w:t>
      </w:r>
      <w:proofErr w:type="spellStart"/>
      <w:r w:rsidRPr="00BE3D49">
        <w:rPr>
          <w:sz w:val="28"/>
          <w:szCs w:val="28"/>
        </w:rPr>
        <w:t>bu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bepul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va</w:t>
      </w:r>
      <w:proofErr w:type="spellEnd"/>
      <w:r w:rsidRPr="00BE3D49">
        <w:rPr>
          <w:sz w:val="28"/>
          <w:szCs w:val="28"/>
        </w:rPr>
        <w:t xml:space="preserve"> opensource </w:t>
      </w:r>
      <w:proofErr w:type="spellStart"/>
      <w:r w:rsidRPr="00BE3D49">
        <w:rPr>
          <w:sz w:val="28"/>
          <w:szCs w:val="28"/>
        </w:rPr>
        <w:t>bo’lgan</w:t>
      </w:r>
      <w:proofErr w:type="spellEnd"/>
      <w:r w:rsidRPr="00BE3D49">
        <w:rPr>
          <w:sz w:val="28"/>
          <w:szCs w:val="28"/>
        </w:rPr>
        <w:t xml:space="preserve">, python </w:t>
      </w:r>
      <w:proofErr w:type="spellStart"/>
      <w:r w:rsidRPr="00BE3D49">
        <w:rPr>
          <w:sz w:val="28"/>
          <w:szCs w:val="28"/>
        </w:rPr>
        <w:t>dasturlash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tili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asosida</w:t>
      </w:r>
      <w:proofErr w:type="spellEnd"/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qurilgan</w:t>
      </w:r>
      <w:proofErr w:type="spellEnd"/>
      <w:r>
        <w:rPr>
          <w:sz w:val="28"/>
          <w:szCs w:val="28"/>
        </w:rPr>
        <w:t>,</w:t>
      </w:r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hamda</w:t>
      </w:r>
      <w:proofErr w:type="spellEnd"/>
      <w:r w:rsidRPr="00BE3D49">
        <w:rPr>
          <w:sz w:val="28"/>
          <w:szCs w:val="28"/>
        </w:rPr>
        <w:t xml:space="preserve"> </w:t>
      </w:r>
      <w:r w:rsidRPr="00BE3D49">
        <w:rPr>
          <w:b/>
          <w:bCs/>
          <w:sz w:val="28"/>
          <w:szCs w:val="28"/>
        </w:rPr>
        <w:t>MTV</w:t>
      </w:r>
      <w:r w:rsidRPr="00BE3D49">
        <w:rPr>
          <w:sz w:val="28"/>
          <w:szCs w:val="28"/>
        </w:rPr>
        <w:t xml:space="preserve"> </w:t>
      </w:r>
      <w:r w:rsidRPr="00BE3D49">
        <w:rPr>
          <w:i/>
          <w:iCs/>
          <w:sz w:val="28"/>
          <w:szCs w:val="28"/>
        </w:rPr>
        <w:t>(Model, Template, Views)</w:t>
      </w:r>
      <w:r w:rsidRPr="00BE3D49">
        <w:rPr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arxitektura</w:t>
      </w:r>
      <w:r>
        <w:rPr>
          <w:sz w:val="28"/>
          <w:szCs w:val="28"/>
        </w:rPr>
        <w:t>viy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ko’rinishga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asoslangan</w:t>
      </w:r>
      <w:proofErr w:type="spellEnd"/>
      <w:r>
        <w:rPr>
          <w:sz w:val="28"/>
          <w:szCs w:val="28"/>
        </w:rPr>
        <w:t xml:space="preserve"> </w:t>
      </w:r>
      <w:r w:rsidRPr="00BE3D49">
        <w:rPr>
          <w:b/>
          <w:bCs/>
          <w:sz w:val="28"/>
          <w:szCs w:val="28"/>
        </w:rPr>
        <w:t>framework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BE3D49">
        <w:rPr>
          <w:sz w:val="28"/>
          <w:szCs w:val="28"/>
        </w:rPr>
        <w:t>hisobl</w:t>
      </w:r>
      <w:r>
        <w:rPr>
          <w:sz w:val="28"/>
          <w:szCs w:val="28"/>
        </w:rPr>
        <w:t>anadi</w:t>
      </w:r>
      <w:proofErr w:type="spellEnd"/>
      <w:r>
        <w:rPr>
          <w:sz w:val="28"/>
          <w:szCs w:val="28"/>
        </w:rPr>
        <w:t>.</w:t>
      </w:r>
    </w:p>
    <w:p w14:paraId="34F592F5" w14:textId="4C1393B9" w:rsidR="00BE3D49" w:rsidRDefault="00BE3D49" w:rsidP="00BE3D49">
      <w:pPr>
        <w:jc w:val="both"/>
        <w:rPr>
          <w:sz w:val="28"/>
          <w:szCs w:val="28"/>
        </w:rPr>
      </w:pPr>
    </w:p>
    <w:p w14:paraId="26170E6E" w14:textId="1E4BDAA4" w:rsidR="00BE3D49" w:rsidRDefault="00BE3D49" w:rsidP="00BE3D49">
      <w:pPr>
        <w:jc w:val="both"/>
        <w:rPr>
          <w:sz w:val="28"/>
          <w:szCs w:val="28"/>
        </w:rPr>
      </w:pPr>
      <w:r w:rsidRPr="00BE3D49">
        <w:rPr>
          <w:b/>
          <w:bCs/>
          <w:sz w:val="28"/>
          <w:szCs w:val="28"/>
        </w:rPr>
        <w:t>Framework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dasturlash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asosida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qurilgan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bo’lib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loyiha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yaratishda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yordam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berish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kodlarni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standartlashtirish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kodlarni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qayta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takrorlamaslik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ma’lum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qoliblarga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foydalanish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kabi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vazifalarni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bajaradi</w:t>
      </w:r>
      <w:proofErr w:type="spellEnd"/>
      <w:r>
        <w:rPr>
          <w:sz w:val="28"/>
          <w:szCs w:val="28"/>
        </w:rPr>
        <w:t xml:space="preserve">. Framework </w:t>
      </w:r>
      <w:proofErr w:type="spellStart"/>
      <w:r>
        <w:rPr>
          <w:sz w:val="28"/>
          <w:szCs w:val="28"/>
        </w:rPr>
        <w:t>dasturchi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tayyor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yordamchi</w:t>
      </w:r>
      <w:proofErr w:type="spellEnd"/>
      <w:r>
        <w:rPr>
          <w:sz w:val="28"/>
          <w:szCs w:val="28"/>
        </w:rPr>
        <w:t>.</w:t>
      </w:r>
    </w:p>
    <w:p w14:paraId="5F0F9779" w14:textId="7432EB40" w:rsidR="00BE3D49" w:rsidRDefault="00BE3D49" w:rsidP="00BE3D49">
      <w:pPr>
        <w:jc w:val="both"/>
        <w:rPr>
          <w:sz w:val="28"/>
          <w:szCs w:val="28"/>
        </w:rPr>
      </w:pPr>
    </w:p>
    <w:p w14:paraId="6077DE79" w14:textId="03775D90" w:rsidR="00BE3D49" w:rsidRDefault="00BE3D49" w:rsidP="00BE3D49">
      <w:pPr>
        <w:jc w:val="both"/>
        <w:rPr>
          <w:b/>
          <w:bCs/>
          <w:i/>
          <w:iCs/>
          <w:sz w:val="28"/>
          <w:szCs w:val="28"/>
        </w:rPr>
      </w:pPr>
      <w:proofErr w:type="spellStart"/>
      <w:r w:rsidRPr="00BE3D49">
        <w:rPr>
          <w:b/>
          <w:bCs/>
          <w:i/>
          <w:iCs/>
          <w:sz w:val="28"/>
          <w:szCs w:val="28"/>
        </w:rPr>
        <w:t>Nima</w:t>
      </w:r>
      <w:proofErr w:type="spellEnd"/>
      <w:r w:rsidRPr="00BE3D4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BE3D49">
        <w:rPr>
          <w:b/>
          <w:bCs/>
          <w:i/>
          <w:iCs/>
          <w:sz w:val="28"/>
          <w:szCs w:val="28"/>
        </w:rPr>
        <w:t>uchun</w:t>
      </w:r>
      <w:proofErr w:type="spellEnd"/>
      <w:r w:rsidRPr="00BE3D49">
        <w:rPr>
          <w:b/>
          <w:bCs/>
          <w:i/>
          <w:iCs/>
          <w:sz w:val="28"/>
          <w:szCs w:val="28"/>
        </w:rPr>
        <w:t xml:space="preserve"> Django?</w:t>
      </w:r>
    </w:p>
    <w:p w14:paraId="154D15F6" w14:textId="59240609" w:rsidR="00BE3D49" w:rsidRPr="00BE3D49" w:rsidRDefault="00BE3D49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Tez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G’oyadan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shakliga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qadam</w:t>
      </w:r>
      <w:proofErr w:type="spellEnd"/>
      <w:r>
        <w:rPr>
          <w:sz w:val="28"/>
          <w:szCs w:val="28"/>
        </w:rPr>
        <w:t>)</w:t>
      </w:r>
    </w:p>
    <w:p w14:paraId="56087244" w14:textId="091F0522" w:rsidR="00BE3D49" w:rsidRPr="000D6188" w:rsidRDefault="00BE3D49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Fullstack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Ya’ni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dasturlarni</w:t>
      </w:r>
      <w:proofErr w:type="spellEnd"/>
      <w:r>
        <w:rPr>
          <w:sz w:val="28"/>
          <w:szCs w:val="28"/>
        </w:rPr>
        <w:t xml:space="preserve"> 0 dan </w:t>
      </w:r>
      <w:proofErr w:type="spellStart"/>
      <w:r>
        <w:rPr>
          <w:sz w:val="28"/>
          <w:szCs w:val="28"/>
        </w:rPr>
        <w:t>boshlab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to’liqligicha</w:t>
      </w:r>
      <w:proofErr w:type="spellEnd"/>
      <w:r w:rsidR="000D6188">
        <w:rPr>
          <w:sz w:val="28"/>
          <w:szCs w:val="28"/>
        </w:rPr>
        <w:t xml:space="preserve"> </w:t>
      </w:r>
      <w:proofErr w:type="spellStart"/>
      <w:r w:rsidR="000D6188">
        <w:rPr>
          <w:sz w:val="28"/>
          <w:szCs w:val="28"/>
        </w:rPr>
        <w:t>bitta</w:t>
      </w:r>
      <w:proofErr w:type="spellEnd"/>
      <w:r w:rsidR="000D6188">
        <w:rPr>
          <w:sz w:val="28"/>
          <w:szCs w:val="28"/>
        </w:rPr>
        <w:t xml:space="preserve"> </w:t>
      </w:r>
      <w:proofErr w:type="spellStart"/>
      <w:r w:rsidR="000D6188">
        <w:rPr>
          <w:sz w:val="28"/>
          <w:szCs w:val="28"/>
        </w:rPr>
        <w:t>frameworkda</w:t>
      </w:r>
      <w:proofErr w:type="spellEnd"/>
      <w:r w:rsidR="000D6188">
        <w:rPr>
          <w:sz w:val="28"/>
          <w:szCs w:val="28"/>
        </w:rPr>
        <w:t xml:space="preserve"> </w:t>
      </w:r>
      <w:proofErr w:type="spellStart"/>
      <w:r w:rsidR="000D6188">
        <w:rPr>
          <w:sz w:val="28"/>
          <w:szCs w:val="28"/>
        </w:rPr>
        <w:t>yaratish</w:t>
      </w:r>
      <w:proofErr w:type="spellEnd"/>
      <w:r w:rsidR="000D6188">
        <w:rPr>
          <w:sz w:val="28"/>
          <w:szCs w:val="28"/>
        </w:rPr>
        <w:t xml:space="preserve"> </w:t>
      </w:r>
      <w:proofErr w:type="spellStart"/>
      <w:r w:rsidR="000D6188">
        <w:rPr>
          <w:sz w:val="28"/>
          <w:szCs w:val="28"/>
        </w:rPr>
        <w:t>imkoniyati</w:t>
      </w:r>
      <w:proofErr w:type="spellEnd"/>
      <w:r w:rsidR="000D6188">
        <w:rPr>
          <w:sz w:val="28"/>
          <w:szCs w:val="28"/>
        </w:rPr>
        <w:t>)</w:t>
      </w:r>
    </w:p>
    <w:p w14:paraId="06149291" w14:textId="18E6D886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Ko’p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qirrali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(Django </w:t>
      </w:r>
      <w:proofErr w:type="spellStart"/>
      <w:r>
        <w:rPr>
          <w:sz w:val="28"/>
          <w:szCs w:val="28"/>
        </w:rPr>
        <w:t>yordamida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istalgan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turdagi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murakkablikdagi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dasturlarni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 xml:space="preserve">. Django </w:t>
      </w:r>
      <w:proofErr w:type="spellStart"/>
      <w:r>
        <w:rPr>
          <w:sz w:val="28"/>
          <w:szCs w:val="28"/>
        </w:rPr>
        <w:t>boshqa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frameworklar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texnologiyalar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muammosiz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ishlaydi</w:t>
      </w:r>
      <w:proofErr w:type="spellEnd"/>
      <w:r>
        <w:rPr>
          <w:sz w:val="28"/>
          <w:szCs w:val="28"/>
        </w:rPr>
        <w:t>)</w:t>
      </w:r>
    </w:p>
    <w:p w14:paraId="6B0D3AE8" w14:textId="467B8C12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Xavfsiz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(Django Web </w:t>
      </w:r>
      <w:proofErr w:type="spellStart"/>
      <w:r>
        <w:rPr>
          <w:sz w:val="28"/>
          <w:szCs w:val="28"/>
        </w:rPr>
        <w:t>dastur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foydalanuvchilarning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xavfsizligini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ta’minlash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vositalar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qurollangan</w:t>
      </w:r>
      <w:proofErr w:type="spellEnd"/>
      <w:r>
        <w:rPr>
          <w:sz w:val="28"/>
          <w:szCs w:val="28"/>
        </w:rPr>
        <w:t>.</w:t>
      </w:r>
    </w:p>
    <w:p w14:paraId="0CB9781E" w14:textId="73CA21B8" w:rsidR="000D6188" w:rsidRP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Oson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kengayuvchi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Xoh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kichik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bo’lsin</w:t>
      </w:r>
      <w:proofErr w:type="spellEnd"/>
      <w:r>
        <w:rPr>
          <w:sz w:val="28"/>
          <w:szCs w:val="28"/>
        </w:rPr>
        <w:t xml:space="preserve">, Django </w:t>
      </w:r>
      <w:proofErr w:type="spellStart"/>
      <w:r>
        <w:rPr>
          <w:sz w:val="28"/>
          <w:szCs w:val="28"/>
        </w:rPr>
        <w:t>asosida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yaratilgan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osonlik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millionlab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foydalanuvchilarga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xizmat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oladi</w:t>
      </w:r>
      <w:proofErr w:type="spellEnd"/>
      <w:r>
        <w:rPr>
          <w:sz w:val="28"/>
          <w:szCs w:val="28"/>
        </w:rPr>
        <w:t>)</w:t>
      </w:r>
    </w:p>
    <w:p w14:paraId="2C7C76DF" w14:textId="08A0F7AA" w:rsidR="000D6188" w:rsidRDefault="000D6188" w:rsidP="00BE3D4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Barcha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turdagi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serverlarda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ishlaydi</w:t>
      </w:r>
      <w:proofErr w:type="spellEnd"/>
    </w:p>
    <w:p w14:paraId="5F4168CD" w14:textId="15807FF4" w:rsidR="000D6188" w:rsidRDefault="000D6188" w:rsidP="000D618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Xizmat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ko’rsatish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oson</w:t>
      </w:r>
      <w:proofErr w:type="spellEnd"/>
    </w:p>
    <w:p w14:paraId="7DB96816" w14:textId="57FB138D" w:rsidR="006C4293" w:rsidRDefault="006C4293" w:rsidP="006C4293">
      <w:pPr>
        <w:jc w:val="both"/>
        <w:rPr>
          <w:b/>
          <w:bCs/>
          <w:sz w:val="28"/>
          <w:szCs w:val="28"/>
        </w:rPr>
      </w:pPr>
    </w:p>
    <w:p w14:paraId="5629EFC6" w14:textId="71C1DB6E" w:rsidR="006C4293" w:rsidRPr="00B162DB" w:rsidRDefault="00585973" w:rsidP="006C4293">
      <w:pPr>
        <w:jc w:val="both"/>
        <w:rPr>
          <w:b/>
          <w:bCs/>
          <w:sz w:val="32"/>
          <w:szCs w:val="32"/>
        </w:rPr>
      </w:pPr>
      <w:r w:rsidRPr="00B162DB">
        <w:rPr>
          <w:b/>
          <w:bCs/>
          <w:sz w:val="32"/>
          <w:szCs w:val="32"/>
        </w:rPr>
        <w:lastRenderedPageBreak/>
        <w:t xml:space="preserve">Terminal </w:t>
      </w:r>
      <w:proofErr w:type="spellStart"/>
      <w:r w:rsidRPr="00B162DB">
        <w:rPr>
          <w:b/>
          <w:bCs/>
          <w:sz w:val="32"/>
          <w:szCs w:val="32"/>
        </w:rPr>
        <w:t>bilan</w:t>
      </w:r>
      <w:proofErr w:type="spellEnd"/>
      <w:r w:rsidRPr="00B162DB">
        <w:rPr>
          <w:b/>
          <w:bCs/>
          <w:sz w:val="32"/>
          <w:szCs w:val="32"/>
        </w:rPr>
        <w:t xml:space="preserve"> </w:t>
      </w:r>
      <w:proofErr w:type="spellStart"/>
      <w:r w:rsidRPr="00B162DB">
        <w:rPr>
          <w:b/>
          <w:bCs/>
          <w:sz w:val="32"/>
          <w:szCs w:val="32"/>
        </w:rPr>
        <w:t>tanishish</w:t>
      </w:r>
      <w:proofErr w:type="spellEnd"/>
      <w:r w:rsidRPr="00B162DB">
        <w:rPr>
          <w:b/>
          <w:bCs/>
          <w:sz w:val="32"/>
          <w:szCs w:val="32"/>
        </w:rPr>
        <w:t>.</w:t>
      </w:r>
    </w:p>
    <w:p w14:paraId="350BF5CF" w14:textId="26E1E0F0" w:rsidR="008D3F5C" w:rsidRDefault="008D3F5C" w:rsidP="006C4293">
      <w:pPr>
        <w:jc w:val="both"/>
        <w:rPr>
          <w:b/>
          <w:bCs/>
          <w:sz w:val="28"/>
          <w:szCs w:val="28"/>
        </w:rPr>
      </w:pPr>
    </w:p>
    <w:p w14:paraId="427F2FC1" w14:textId="2353AB20" w:rsidR="008D3F5C" w:rsidRDefault="008D3F5C" w:rsidP="006C429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Terminal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ishlash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ko’nikmasi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dasturchi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muhim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narsa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hisoblanadi</w:t>
      </w:r>
      <w:proofErr w:type="spellEnd"/>
      <w:r>
        <w:rPr>
          <w:sz w:val="28"/>
          <w:szCs w:val="28"/>
        </w:rPr>
        <w:t xml:space="preserve">. Terminal </w:t>
      </w:r>
      <w:proofErr w:type="spellStart"/>
      <w:r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biz </w:t>
      </w:r>
      <w:proofErr w:type="spellStart"/>
      <w:r>
        <w:rPr>
          <w:sz w:val="28"/>
          <w:szCs w:val="28"/>
        </w:rPr>
        <w:t>istalgan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buyruqlar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ketma-ketligi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asosida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bajarishimiz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5BD8B15B" w14:textId="2318DBE2" w:rsidR="008D3F5C" w:rsidRDefault="008D3F5C" w:rsidP="006C4293">
      <w:pPr>
        <w:jc w:val="both"/>
        <w:rPr>
          <w:sz w:val="28"/>
          <w:szCs w:val="28"/>
        </w:rPr>
      </w:pPr>
    </w:p>
    <w:p w14:paraId="0BB82F31" w14:textId="088C42D9" w:rsidR="008D3F5C" w:rsidRPr="008D3F5C" w:rsidRDefault="008D3F5C" w:rsidP="006C4293">
      <w:pPr>
        <w:jc w:val="both"/>
        <w:rPr>
          <w:b/>
          <w:bCs/>
          <w:sz w:val="28"/>
          <w:szCs w:val="28"/>
        </w:rPr>
      </w:pPr>
      <w:proofErr w:type="spellStart"/>
      <w:r w:rsidRPr="008D3F5C">
        <w:rPr>
          <w:b/>
          <w:bCs/>
          <w:sz w:val="28"/>
          <w:szCs w:val="28"/>
        </w:rPr>
        <w:t>Asosiy</w:t>
      </w:r>
      <w:proofErr w:type="spellEnd"/>
      <w:r w:rsidRPr="008D3F5C">
        <w:rPr>
          <w:b/>
          <w:bCs/>
          <w:sz w:val="28"/>
          <w:szCs w:val="28"/>
        </w:rPr>
        <w:t xml:space="preserve"> </w:t>
      </w:r>
      <w:proofErr w:type="spellStart"/>
      <w:r w:rsidRPr="008D3F5C">
        <w:rPr>
          <w:b/>
          <w:bCs/>
          <w:sz w:val="28"/>
          <w:szCs w:val="28"/>
        </w:rPr>
        <w:t>buyruqlar</w:t>
      </w:r>
      <w:proofErr w:type="spellEnd"/>
      <w:r w:rsidRPr="008D3F5C">
        <w:rPr>
          <w:b/>
          <w:bCs/>
          <w:sz w:val="28"/>
          <w:szCs w:val="28"/>
        </w:rPr>
        <w:t>:</w:t>
      </w:r>
    </w:p>
    <w:p w14:paraId="371AEDBC" w14:textId="798C29E3" w:rsidR="00585973" w:rsidRPr="008D3F5C" w:rsidRDefault="008D3F5C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pwq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biz </w:t>
      </w:r>
      <w:proofErr w:type="spellStart"/>
      <w:r>
        <w:rPr>
          <w:sz w:val="28"/>
          <w:szCs w:val="28"/>
        </w:rPr>
        <w:t>hozir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qaysi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ichida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turganligimizni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ko’rsatadi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Joriy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papkani</w:t>
      </w:r>
      <w:proofErr w:type="spellEnd"/>
      <w:r>
        <w:rPr>
          <w:sz w:val="28"/>
          <w:szCs w:val="28"/>
        </w:rPr>
        <w:t>)</w:t>
      </w:r>
    </w:p>
    <w:p w14:paraId="112FD5E4" w14:textId="01618062" w:rsidR="008D3F5C" w:rsidRPr="00DA4A00" w:rsidRDefault="008D3F5C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 w:rsidR="00DA4A00">
        <w:rPr>
          <w:sz w:val="28"/>
          <w:szCs w:val="28"/>
        </w:rPr>
        <w:t>joriy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papka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ichidagi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barcha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papkalar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ro’yxatini</w:t>
      </w:r>
      <w:proofErr w:type="spellEnd"/>
      <w:r w:rsidR="00DA4A00">
        <w:rPr>
          <w:sz w:val="28"/>
          <w:szCs w:val="28"/>
        </w:rPr>
        <w:t xml:space="preserve"> </w:t>
      </w:r>
      <w:proofErr w:type="spellStart"/>
      <w:r w:rsidR="00DA4A00">
        <w:rPr>
          <w:sz w:val="28"/>
          <w:szCs w:val="28"/>
        </w:rPr>
        <w:t>ko’rish</w:t>
      </w:r>
      <w:proofErr w:type="spellEnd"/>
      <w:r w:rsidR="00DA4A00">
        <w:rPr>
          <w:sz w:val="28"/>
          <w:szCs w:val="28"/>
        </w:rPr>
        <w:t>.</w:t>
      </w:r>
    </w:p>
    <w:p w14:paraId="6CA82BD9" w14:textId="1486E315" w:rsidR="00DA4A00" w:rsidRPr="00DA4A00" w:rsidRDefault="00DA4A00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Desktop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joriy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ichidagi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o’tish</w:t>
      </w:r>
      <w:proofErr w:type="spellEnd"/>
      <w:r>
        <w:rPr>
          <w:sz w:val="28"/>
          <w:szCs w:val="28"/>
        </w:rPr>
        <w:t>.</w:t>
      </w:r>
    </w:p>
    <w:p w14:paraId="15C247F1" w14:textId="2E97A724" w:rsidR="00DA4A00" w:rsidRPr="00DA4A00" w:rsidRDefault="00DA4A00" w:rsidP="008D3F5C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</w:t>
      </w:r>
      <w:proofErr w:type="gramStart"/>
      <w:r>
        <w:rPr>
          <w:b/>
          <w:bCs/>
          <w:sz w:val="28"/>
          <w:szCs w:val="28"/>
        </w:rPr>
        <w:t xml:space="preserve"> ..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joriy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orqaga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qaytish</w:t>
      </w:r>
      <w:proofErr w:type="spellEnd"/>
      <w:r>
        <w:rPr>
          <w:sz w:val="28"/>
          <w:szCs w:val="28"/>
        </w:rPr>
        <w:t>.</w:t>
      </w:r>
    </w:p>
    <w:p w14:paraId="2F480282" w14:textId="14C1B9A5" w:rsidR="00DA4A00" w:rsidRPr="00C76DF5" w:rsidRDefault="00DA4A00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Desktop/projects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ketma-ketligiga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kirish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66FB9EAB" w14:textId="5FC8BDD6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ls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joriy</w:t>
      </w:r>
      <w:proofErr w:type="spellEnd"/>
      <w:r>
        <w:rPr>
          <w:sz w:val="28"/>
          <w:szCs w:val="28"/>
        </w:rPr>
        <w:t xml:space="preserve"> folder </w:t>
      </w:r>
      <w:proofErr w:type="spellStart"/>
      <w:r>
        <w:rPr>
          <w:sz w:val="28"/>
          <w:szCs w:val="28"/>
        </w:rPr>
        <w:t>ichiadgi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fayllar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ro’yxatini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ko’rsatadi</w:t>
      </w:r>
      <w:proofErr w:type="spellEnd"/>
      <w:r>
        <w:rPr>
          <w:sz w:val="28"/>
          <w:szCs w:val="28"/>
        </w:rPr>
        <w:t>.</w:t>
      </w:r>
    </w:p>
    <w:p w14:paraId="3327B70D" w14:textId="17B21AED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mkdir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papka_nomi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papka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qilish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yangi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yaratish</w:t>
      </w:r>
      <w:proofErr w:type="spellEnd"/>
      <w:r>
        <w:rPr>
          <w:sz w:val="28"/>
          <w:szCs w:val="28"/>
        </w:rPr>
        <w:t>.</w:t>
      </w:r>
    </w:p>
    <w:p w14:paraId="26BFC41A" w14:textId="6DE9A808" w:rsidR="00C76DF5" w:rsidRPr="00C76DF5" w:rsidRDefault="00C76DF5" w:rsidP="00DA4A0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rmdir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papka_nomi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papkani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o’chirish</w:t>
      </w:r>
      <w:proofErr w:type="spellEnd"/>
      <w:r>
        <w:rPr>
          <w:sz w:val="28"/>
          <w:szCs w:val="28"/>
        </w:rPr>
        <w:t>.</w:t>
      </w:r>
    </w:p>
    <w:p w14:paraId="6551C3F2" w14:textId="0293913C" w:rsidR="00B017F1" w:rsidRDefault="00C76DF5" w:rsidP="007B3E56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touch </w:t>
      </w:r>
      <w:proofErr w:type="spellStart"/>
      <w:proofErr w:type="gramStart"/>
      <w:r>
        <w:rPr>
          <w:b/>
          <w:bCs/>
          <w:sz w:val="28"/>
          <w:szCs w:val="28"/>
        </w:rPr>
        <w:t>faylnomi.keng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fayl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qilish</w:t>
      </w:r>
      <w:proofErr w:type="spellEnd"/>
      <w:r>
        <w:rPr>
          <w:sz w:val="28"/>
          <w:szCs w:val="28"/>
        </w:rPr>
        <w:t>.</w:t>
      </w:r>
    </w:p>
    <w:p w14:paraId="210553BB" w14:textId="6469EC19" w:rsidR="006E1E63" w:rsidRDefault="006E1E63" w:rsidP="006E1E63">
      <w:pPr>
        <w:jc w:val="both"/>
        <w:rPr>
          <w:b/>
          <w:bCs/>
          <w:sz w:val="28"/>
          <w:szCs w:val="28"/>
        </w:rPr>
      </w:pPr>
    </w:p>
    <w:p w14:paraId="4E9359A4" w14:textId="39B2BE4B" w:rsidR="006E1E63" w:rsidRPr="00B162DB" w:rsidRDefault="00B162DB" w:rsidP="006E1E63">
      <w:pPr>
        <w:jc w:val="both"/>
        <w:rPr>
          <w:b/>
          <w:bCs/>
          <w:sz w:val="32"/>
          <w:szCs w:val="32"/>
        </w:rPr>
      </w:pPr>
      <w:r w:rsidRPr="00B162DB">
        <w:rPr>
          <w:b/>
          <w:bCs/>
          <w:sz w:val="32"/>
          <w:szCs w:val="32"/>
        </w:rPr>
        <w:t xml:space="preserve">Django </w:t>
      </w:r>
      <w:proofErr w:type="spellStart"/>
      <w:r w:rsidRPr="00B162DB">
        <w:rPr>
          <w:b/>
          <w:bCs/>
          <w:sz w:val="32"/>
          <w:szCs w:val="32"/>
        </w:rPr>
        <w:t>arxitekturasi</w:t>
      </w:r>
      <w:proofErr w:type="spellEnd"/>
      <w:r w:rsidRPr="00B162DB">
        <w:rPr>
          <w:b/>
          <w:bCs/>
          <w:sz w:val="32"/>
          <w:szCs w:val="32"/>
        </w:rPr>
        <w:t xml:space="preserve"> </w:t>
      </w:r>
      <w:proofErr w:type="spellStart"/>
      <w:r w:rsidRPr="00B162DB">
        <w:rPr>
          <w:b/>
          <w:bCs/>
          <w:sz w:val="32"/>
          <w:szCs w:val="32"/>
        </w:rPr>
        <w:t>va</w:t>
      </w:r>
      <w:proofErr w:type="spellEnd"/>
      <w:r w:rsidRPr="00B162DB">
        <w:rPr>
          <w:b/>
          <w:bCs/>
          <w:sz w:val="32"/>
          <w:szCs w:val="32"/>
        </w:rPr>
        <w:t xml:space="preserve"> </w:t>
      </w:r>
      <w:proofErr w:type="spellStart"/>
      <w:r w:rsidRPr="00B162DB">
        <w:rPr>
          <w:b/>
          <w:bCs/>
          <w:sz w:val="32"/>
          <w:szCs w:val="32"/>
        </w:rPr>
        <w:t>ishlash</w:t>
      </w:r>
      <w:proofErr w:type="spellEnd"/>
      <w:r w:rsidRPr="00B162DB">
        <w:rPr>
          <w:b/>
          <w:bCs/>
          <w:sz w:val="32"/>
          <w:szCs w:val="32"/>
        </w:rPr>
        <w:t xml:space="preserve"> </w:t>
      </w:r>
      <w:proofErr w:type="spellStart"/>
      <w:r w:rsidRPr="00B162DB">
        <w:rPr>
          <w:b/>
          <w:bCs/>
          <w:sz w:val="32"/>
          <w:szCs w:val="32"/>
        </w:rPr>
        <w:t>tamoyili</w:t>
      </w:r>
      <w:proofErr w:type="spellEnd"/>
      <w:r w:rsidRPr="00B162DB">
        <w:rPr>
          <w:b/>
          <w:bCs/>
          <w:sz w:val="32"/>
          <w:szCs w:val="32"/>
        </w:rPr>
        <w:t>.</w:t>
      </w:r>
    </w:p>
    <w:p w14:paraId="27E1147D" w14:textId="2CBBF6A0" w:rsidR="000D6188" w:rsidRDefault="00B162DB" w:rsidP="00C22E0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F05F19" wp14:editId="45D6466F">
            <wp:extent cx="5581650" cy="2920825"/>
            <wp:effectExtent l="0" t="0" r="0" b="0"/>
            <wp:docPr id="2" name="Picture 2" descr="Working Structure of Django MTV Architecture | by Rinu Gour | TDS Archive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Structure of Django MTV Architecture | by Rinu Gour | TDS Archive | 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302" cy="292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1843" w14:textId="5AA4DA32" w:rsidR="00C22E0C" w:rsidRDefault="00C22E0C" w:rsidP="00C22E0C">
      <w:pPr>
        <w:rPr>
          <w:sz w:val="28"/>
          <w:szCs w:val="28"/>
        </w:rPr>
      </w:pPr>
      <w:proofErr w:type="spellStart"/>
      <w:r w:rsidRPr="00C22E0C">
        <w:rPr>
          <w:sz w:val="28"/>
          <w:szCs w:val="28"/>
        </w:rPr>
        <w:lastRenderedPageBreak/>
        <w:t>Rasmda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arxitekturasi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rasmda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tasvirlangan</w:t>
      </w:r>
      <w:proofErr w:type="spellEnd"/>
      <w:r>
        <w:rPr>
          <w:sz w:val="28"/>
          <w:szCs w:val="28"/>
        </w:rPr>
        <w:t xml:space="preserve">. </w:t>
      </w:r>
    </w:p>
    <w:p w14:paraId="01539FBD" w14:textId="587D1B77" w:rsidR="001C3420" w:rsidRDefault="001C3420" w:rsidP="00C22E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 Logic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djangoda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loyiharning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qismi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app’larga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bo’linadi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Loyihadagi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muhim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vazifa</w:t>
      </w:r>
      <w:proofErr w:type="spellEnd"/>
      <w:r>
        <w:rPr>
          <w:sz w:val="28"/>
          <w:szCs w:val="28"/>
        </w:rPr>
        <w:t xml:space="preserve"> app </w:t>
      </w:r>
      <w:proofErr w:type="spellStart"/>
      <w:r>
        <w:rPr>
          <w:sz w:val="28"/>
          <w:szCs w:val="28"/>
        </w:rPr>
        <w:t>ko’rinishida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loyihaga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bog’lanadi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loyihada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ko’plab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app</w:t>
      </w:r>
      <w:r w:rsidRPr="001C3420">
        <w:rPr>
          <w:sz w:val="28"/>
          <w:szCs w:val="28"/>
        </w:rPr>
        <w:t>’lar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bo’lishi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52937C92" w14:textId="2C6C7DF9" w:rsidR="001C3420" w:rsidRDefault="001C3420" w:rsidP="00C22E0C">
      <w:pPr>
        <w:rPr>
          <w:sz w:val="28"/>
          <w:szCs w:val="28"/>
        </w:rPr>
      </w:pPr>
    </w:p>
    <w:p w14:paraId="592985E2" w14:textId="49A03435" w:rsidR="001C3420" w:rsidRPr="001C3420" w:rsidRDefault="001C3420" w:rsidP="00C22E0C">
      <w:pPr>
        <w:rPr>
          <w:b/>
          <w:bCs/>
          <w:sz w:val="28"/>
          <w:szCs w:val="28"/>
        </w:rPr>
      </w:pPr>
      <w:r w:rsidRPr="001C3420">
        <w:rPr>
          <w:b/>
          <w:bCs/>
          <w:sz w:val="28"/>
          <w:szCs w:val="28"/>
        </w:rPr>
        <w:t>Django Architecture</w:t>
      </w:r>
      <w:r>
        <w:rPr>
          <w:b/>
          <w:bCs/>
          <w:sz w:val="28"/>
          <w:szCs w:val="28"/>
        </w:rPr>
        <w:t>:</w:t>
      </w:r>
    </w:p>
    <w:p w14:paraId="54045A28" w14:textId="703076A4" w:rsid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M</w:t>
      </w:r>
      <w:r>
        <w:rPr>
          <w:sz w:val="28"/>
          <w:szCs w:val="28"/>
        </w:rPr>
        <w:t xml:space="preserve"> stands for Model</w:t>
      </w:r>
    </w:p>
    <w:p w14:paraId="0E446040" w14:textId="0AFE056F" w:rsid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V</w:t>
      </w:r>
      <w:r>
        <w:rPr>
          <w:sz w:val="28"/>
          <w:szCs w:val="28"/>
        </w:rPr>
        <w:t xml:space="preserve"> stands for View</w:t>
      </w:r>
    </w:p>
    <w:p w14:paraId="64B18A06" w14:textId="739F8437" w:rsidR="001C3420" w:rsidRPr="001C3420" w:rsidRDefault="001C3420" w:rsidP="001C34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3420">
        <w:rPr>
          <w:b/>
          <w:bCs/>
          <w:sz w:val="28"/>
          <w:szCs w:val="28"/>
        </w:rPr>
        <w:t>T</w:t>
      </w:r>
      <w:r>
        <w:rPr>
          <w:sz w:val="28"/>
          <w:szCs w:val="28"/>
        </w:rPr>
        <w:t xml:space="preserve"> stands for Template</w:t>
      </w:r>
    </w:p>
    <w:p w14:paraId="5BA38D31" w14:textId="21FFA368" w:rsidR="001C3420" w:rsidRDefault="001C3420" w:rsidP="00C22E0C">
      <w:pPr>
        <w:rPr>
          <w:sz w:val="28"/>
          <w:szCs w:val="28"/>
        </w:rPr>
      </w:pPr>
    </w:p>
    <w:p w14:paraId="672C9190" w14:textId="18331C60" w:rsidR="001C3420" w:rsidRDefault="002D10CB" w:rsidP="002D10C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C9167A" wp14:editId="20110E8F">
            <wp:extent cx="5943600" cy="3343275"/>
            <wp:effectExtent l="0" t="0" r="0" b="9525"/>
            <wp:docPr id="3" name="Picture 3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5209" w14:textId="7614A156" w:rsidR="00BC5198" w:rsidRDefault="00BC519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A6A26D" w14:textId="54EAC396" w:rsidR="00431D51" w:rsidRPr="00F43A33" w:rsidRDefault="00431D51" w:rsidP="00431D51">
      <w:pPr>
        <w:rPr>
          <w:b/>
          <w:bCs/>
          <w:sz w:val="32"/>
          <w:szCs w:val="32"/>
        </w:rPr>
      </w:pPr>
      <w:r w:rsidRPr="00F43A33">
        <w:rPr>
          <w:b/>
          <w:bCs/>
          <w:sz w:val="32"/>
          <w:szCs w:val="32"/>
        </w:rPr>
        <w:lastRenderedPageBreak/>
        <w:t xml:space="preserve">Virtual </w:t>
      </w:r>
      <w:proofErr w:type="spellStart"/>
      <w:r w:rsidRPr="00F43A33">
        <w:rPr>
          <w:b/>
          <w:bCs/>
          <w:sz w:val="32"/>
          <w:szCs w:val="32"/>
        </w:rPr>
        <w:t>muhitlar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bilan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tanishish</w:t>
      </w:r>
      <w:proofErr w:type="spellEnd"/>
      <w:r w:rsidRPr="00F43A33">
        <w:rPr>
          <w:b/>
          <w:bCs/>
          <w:sz w:val="32"/>
          <w:szCs w:val="32"/>
        </w:rPr>
        <w:t xml:space="preserve">. </w:t>
      </w:r>
      <w:proofErr w:type="spellStart"/>
      <w:r w:rsidRPr="00F43A33">
        <w:rPr>
          <w:b/>
          <w:bCs/>
          <w:sz w:val="32"/>
          <w:szCs w:val="32"/>
        </w:rPr>
        <w:t>Pipenv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o’rnatish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va</w:t>
      </w:r>
      <w:proofErr w:type="spellEnd"/>
      <w:r w:rsidRPr="00F43A33">
        <w:rPr>
          <w:b/>
          <w:bCs/>
          <w:sz w:val="32"/>
          <w:szCs w:val="32"/>
        </w:rPr>
        <w:t xml:space="preserve"> </w:t>
      </w:r>
      <w:proofErr w:type="spellStart"/>
      <w:r w:rsidRPr="00F43A33">
        <w:rPr>
          <w:b/>
          <w:bCs/>
          <w:sz w:val="32"/>
          <w:szCs w:val="32"/>
        </w:rPr>
        <w:t>sozlash</w:t>
      </w:r>
      <w:proofErr w:type="spellEnd"/>
      <w:r w:rsidRPr="00F43A33">
        <w:rPr>
          <w:b/>
          <w:bCs/>
          <w:sz w:val="32"/>
          <w:szCs w:val="32"/>
        </w:rPr>
        <w:t>.</w:t>
      </w:r>
    </w:p>
    <w:p w14:paraId="4D5E32D3" w14:textId="327CA0AD" w:rsidR="00431D51" w:rsidRDefault="00BC5198" w:rsidP="00BC519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EDCE2B" wp14:editId="1D1E4BC8">
            <wp:extent cx="5943600" cy="2614930"/>
            <wp:effectExtent l="0" t="0" r="0" b="0"/>
            <wp:docPr id="4" name="Picture 4" descr="Python VirtualEnv. Got to Keep 'em Separated | by Joaquín Menchaca (智裕)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 VirtualEnv. Got to Keep 'em Separated | by Joaquín Menchaca (智裕) | 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0CF7" w14:textId="49A806D8" w:rsidR="00BC5198" w:rsidRDefault="00BC5198" w:rsidP="00BC5198">
      <w:pPr>
        <w:jc w:val="center"/>
        <w:rPr>
          <w:b/>
          <w:bCs/>
          <w:sz w:val="28"/>
          <w:szCs w:val="28"/>
        </w:rPr>
      </w:pPr>
    </w:p>
    <w:p w14:paraId="17B31040" w14:textId="239570B6" w:rsidR="00F43A33" w:rsidRPr="00F43A33" w:rsidRDefault="00F43A33" w:rsidP="00F43A33">
      <w:pPr>
        <w:jc w:val="both"/>
        <w:rPr>
          <w:rFonts w:cstheme="minorHAnsi"/>
          <w:sz w:val="28"/>
          <w:szCs w:val="28"/>
        </w:rPr>
      </w:pPr>
      <w:r w:rsidRPr="00F43A33">
        <w:rPr>
          <w:rStyle w:val="Strong"/>
          <w:rFonts w:cstheme="minorHAnsi"/>
          <w:sz w:val="28"/>
          <w:szCs w:val="28"/>
        </w:rPr>
        <w:t xml:space="preserve">Virtual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muhit</w:t>
      </w:r>
      <w:proofErr w:type="spellEnd"/>
      <w:r w:rsidRPr="00F43A33">
        <w:rPr>
          <w:rFonts w:cstheme="minorHAnsi"/>
          <w:sz w:val="28"/>
          <w:szCs w:val="28"/>
        </w:rPr>
        <w:t xml:space="preserve"> — Django (</w:t>
      </w:r>
      <w:proofErr w:type="spellStart"/>
      <w:r w:rsidRPr="00F43A33">
        <w:rPr>
          <w:rFonts w:cstheme="minorHAnsi"/>
          <w:sz w:val="28"/>
          <w:szCs w:val="28"/>
        </w:rPr>
        <w:t>yoki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har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qanday</w:t>
      </w:r>
      <w:proofErr w:type="spellEnd"/>
      <w:r w:rsidRPr="00F43A33">
        <w:rPr>
          <w:rFonts w:cstheme="minorHAnsi"/>
          <w:sz w:val="28"/>
          <w:szCs w:val="28"/>
        </w:rPr>
        <w:t xml:space="preserve"> Python </w:t>
      </w:r>
      <w:proofErr w:type="spellStart"/>
      <w:r w:rsidRPr="00F43A33">
        <w:rPr>
          <w:rFonts w:cstheme="minorHAnsi"/>
          <w:sz w:val="28"/>
          <w:szCs w:val="28"/>
        </w:rPr>
        <w:t>loyihasi</w:t>
      </w:r>
      <w:proofErr w:type="spellEnd"/>
      <w:r w:rsidRPr="00F43A33">
        <w:rPr>
          <w:rFonts w:cstheme="minorHAnsi"/>
          <w:sz w:val="28"/>
          <w:szCs w:val="28"/>
        </w:rPr>
        <w:t xml:space="preserve">) </w:t>
      </w:r>
      <w:proofErr w:type="spellStart"/>
      <w:r w:rsidRPr="00F43A33">
        <w:rPr>
          <w:rFonts w:cstheme="minorHAnsi"/>
          <w:sz w:val="28"/>
          <w:szCs w:val="28"/>
        </w:rPr>
        <w:t>uchun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mustahkam</w:t>
      </w:r>
      <w:proofErr w:type="spellEnd"/>
      <w:r w:rsidRPr="00F43A33">
        <w:rPr>
          <w:rStyle w:val="Strong"/>
          <w:rFonts w:cstheme="minorHAnsi"/>
          <w:sz w:val="28"/>
          <w:szCs w:val="28"/>
        </w:rPr>
        <w:t xml:space="preserve">,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xavfsiz</w:t>
      </w:r>
      <w:proofErr w:type="spellEnd"/>
      <w:r w:rsidRPr="00F43A33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va</w:t>
      </w:r>
      <w:proofErr w:type="spellEnd"/>
      <w:r w:rsidRPr="00F43A33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boshqariladigan</w:t>
      </w:r>
      <w:proofErr w:type="spellEnd"/>
      <w:r w:rsidRPr="00F43A33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Style w:val="Strong"/>
          <w:rFonts w:cstheme="minorHAnsi"/>
          <w:sz w:val="28"/>
          <w:szCs w:val="28"/>
        </w:rPr>
        <w:t>muhit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yaratadi</w:t>
      </w:r>
      <w:proofErr w:type="spellEnd"/>
      <w:r w:rsidRPr="00F43A33">
        <w:rPr>
          <w:rFonts w:cstheme="minorHAnsi"/>
          <w:sz w:val="28"/>
          <w:szCs w:val="28"/>
        </w:rPr>
        <w:t xml:space="preserve">. Bu — </w:t>
      </w:r>
      <w:proofErr w:type="spellStart"/>
      <w:r w:rsidRPr="00F43A33">
        <w:rPr>
          <w:rFonts w:cstheme="minorHAnsi"/>
          <w:sz w:val="28"/>
          <w:szCs w:val="28"/>
        </w:rPr>
        <w:t>har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bir</w:t>
      </w:r>
      <w:proofErr w:type="spellEnd"/>
      <w:r w:rsidRPr="00F43A33">
        <w:rPr>
          <w:rFonts w:cstheme="minorHAnsi"/>
          <w:sz w:val="28"/>
          <w:szCs w:val="28"/>
        </w:rPr>
        <w:t xml:space="preserve"> professional </w:t>
      </w:r>
      <w:proofErr w:type="spellStart"/>
      <w:r w:rsidRPr="00F43A33">
        <w:rPr>
          <w:rFonts w:cstheme="minorHAnsi"/>
          <w:sz w:val="28"/>
          <w:szCs w:val="28"/>
        </w:rPr>
        <w:t>dasturchining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odatdagi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ish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jarayonining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bir</w:t>
      </w:r>
      <w:proofErr w:type="spellEnd"/>
      <w:r w:rsidRPr="00F43A33">
        <w:rPr>
          <w:rFonts w:cstheme="minorHAnsi"/>
          <w:sz w:val="28"/>
          <w:szCs w:val="28"/>
        </w:rPr>
        <w:t xml:space="preserve"> </w:t>
      </w:r>
      <w:proofErr w:type="spellStart"/>
      <w:r w:rsidRPr="00F43A33">
        <w:rPr>
          <w:rFonts w:cstheme="minorHAnsi"/>
          <w:sz w:val="28"/>
          <w:szCs w:val="28"/>
        </w:rPr>
        <w:t>qismidir</w:t>
      </w:r>
      <w:proofErr w:type="spellEnd"/>
      <w:r w:rsidRPr="00F43A33">
        <w:rPr>
          <w:rFonts w:cstheme="minorHAnsi"/>
          <w:sz w:val="28"/>
          <w:szCs w:val="28"/>
        </w:rPr>
        <w:t>.</w:t>
      </w:r>
    </w:p>
    <w:p w14:paraId="4F685821" w14:textId="77777777" w:rsidR="00F43A33" w:rsidRPr="00F43A33" w:rsidRDefault="00F43A33" w:rsidP="00F43A3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43A33">
        <w:rPr>
          <w:rFonts w:asciiTheme="minorHAnsi" w:hAnsiTheme="minorHAnsi" w:cstheme="minorHAnsi"/>
          <w:sz w:val="28"/>
          <w:szCs w:val="28"/>
        </w:rPr>
        <w:t xml:space="preserve">Har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bir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Django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loyihasiga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kerakli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Style w:val="HTMLCode"/>
          <w:rFonts w:asciiTheme="minorHAnsi" w:hAnsiTheme="minorHAnsi" w:cstheme="minorHAnsi"/>
          <w:sz w:val="28"/>
          <w:szCs w:val="28"/>
        </w:rPr>
        <w:t>paketlar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43A33">
        <w:rPr>
          <w:rStyle w:val="HTMLCode"/>
          <w:rFonts w:asciiTheme="minorHAnsi" w:hAnsiTheme="minorHAnsi" w:cstheme="minorHAnsi"/>
          <w:sz w:val="28"/>
          <w:szCs w:val="28"/>
        </w:rPr>
        <w:t>kutubxonalar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va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Style w:val="HTMLCode"/>
          <w:rFonts w:asciiTheme="minorHAnsi" w:hAnsiTheme="minorHAnsi" w:cstheme="minorHAnsi"/>
          <w:sz w:val="28"/>
          <w:szCs w:val="28"/>
        </w:rPr>
        <w:t>versiyalar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boshqalardan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ajratilgan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F43A33">
        <w:rPr>
          <w:rFonts w:asciiTheme="minorHAnsi" w:hAnsiTheme="minorHAnsi" w:cstheme="minorHAnsi"/>
          <w:sz w:val="28"/>
          <w:szCs w:val="28"/>
        </w:rPr>
        <w:t>bo‘</w:t>
      </w:r>
      <w:proofErr w:type="gramEnd"/>
      <w:r w:rsidRPr="00F43A33">
        <w:rPr>
          <w:rFonts w:asciiTheme="minorHAnsi" w:hAnsiTheme="minorHAnsi" w:cstheme="minorHAnsi"/>
          <w:sz w:val="28"/>
          <w:szCs w:val="28"/>
        </w:rPr>
        <w:t>ladi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>.</w:t>
      </w:r>
    </w:p>
    <w:p w14:paraId="7109D535" w14:textId="77777777" w:rsidR="00F43A33" w:rsidRPr="00F43A33" w:rsidRDefault="00F43A33" w:rsidP="00F43A33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F43A33">
        <w:rPr>
          <w:rStyle w:val="Strong"/>
          <w:rFonts w:asciiTheme="minorHAnsi" w:hAnsiTheme="minorHAnsi" w:cstheme="minorHAnsi"/>
          <w:sz w:val="28"/>
          <w:szCs w:val="28"/>
        </w:rPr>
        <w:t>Masalan</w:t>
      </w:r>
      <w:proofErr w:type="spellEnd"/>
      <w:r w:rsidRPr="00F43A33">
        <w:rPr>
          <w:rStyle w:val="Strong"/>
          <w:rFonts w:asciiTheme="minorHAnsi" w:hAnsiTheme="minorHAnsi" w:cstheme="minorHAnsi"/>
          <w:sz w:val="28"/>
          <w:szCs w:val="28"/>
        </w:rPr>
        <w:t>:</w:t>
      </w:r>
      <w:r w:rsidRPr="00F43A33">
        <w:rPr>
          <w:rFonts w:asciiTheme="minorHAnsi" w:hAnsiTheme="minorHAnsi" w:cstheme="minorHAnsi"/>
          <w:sz w:val="28"/>
          <w:szCs w:val="28"/>
        </w:rPr>
        <w:br/>
        <w:t xml:space="preserve">Agar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sizda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ikki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loyiha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F43A33">
        <w:rPr>
          <w:rFonts w:asciiTheme="minorHAnsi" w:hAnsiTheme="minorHAnsi" w:cstheme="minorHAnsi"/>
          <w:sz w:val="28"/>
          <w:szCs w:val="28"/>
        </w:rPr>
        <w:t>bo‘</w:t>
      </w:r>
      <w:proofErr w:type="gramEnd"/>
      <w:r w:rsidRPr="00F43A33">
        <w:rPr>
          <w:rFonts w:asciiTheme="minorHAnsi" w:hAnsiTheme="minorHAnsi" w:cstheme="minorHAnsi"/>
          <w:sz w:val="28"/>
          <w:szCs w:val="28"/>
        </w:rPr>
        <w:t>lsa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—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biri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Django 3.2</w:t>
      </w:r>
      <w:r w:rsidRPr="00F43A3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ikkinchisi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esa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r w:rsidRPr="00F43A33">
        <w:rPr>
          <w:rStyle w:val="HTMLCode"/>
          <w:rFonts w:asciiTheme="minorHAnsi" w:hAnsiTheme="minorHAnsi" w:cstheme="minorHAnsi"/>
          <w:sz w:val="28"/>
          <w:szCs w:val="28"/>
        </w:rPr>
        <w:t>Django 4.2</w:t>
      </w:r>
      <w:r w:rsidRPr="00F43A33">
        <w:rPr>
          <w:rFonts w:asciiTheme="minorHAnsi" w:hAnsiTheme="minorHAnsi" w:cstheme="minorHAnsi"/>
          <w:sz w:val="28"/>
          <w:szCs w:val="28"/>
        </w:rPr>
        <w:t xml:space="preserve"> talab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qilsa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, virtual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muhit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ularning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to‘qnashuvini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oldini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A33">
        <w:rPr>
          <w:rFonts w:asciiTheme="minorHAnsi" w:hAnsiTheme="minorHAnsi" w:cstheme="minorHAnsi"/>
          <w:sz w:val="28"/>
          <w:szCs w:val="28"/>
        </w:rPr>
        <w:t>oladi</w:t>
      </w:r>
      <w:proofErr w:type="spellEnd"/>
      <w:r w:rsidRPr="00F43A33">
        <w:rPr>
          <w:rFonts w:asciiTheme="minorHAnsi" w:hAnsiTheme="minorHAnsi" w:cstheme="minorHAnsi"/>
          <w:sz w:val="28"/>
          <w:szCs w:val="28"/>
        </w:rPr>
        <w:t>.</w:t>
      </w:r>
    </w:p>
    <w:p w14:paraId="012931CA" w14:textId="4034CE7D" w:rsidR="00F43A33" w:rsidRDefault="00E646A9" w:rsidP="00F43A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Virtual </w:t>
      </w:r>
      <w:proofErr w:type="spellStart"/>
      <w:r>
        <w:rPr>
          <w:sz w:val="28"/>
          <w:szCs w:val="28"/>
        </w:rPr>
        <w:t>muhitning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foydali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tomonlari</w:t>
      </w:r>
      <w:proofErr w:type="spellEnd"/>
      <w:r>
        <w:rPr>
          <w:sz w:val="28"/>
          <w:szCs w:val="28"/>
        </w:rPr>
        <w:t>:</w:t>
      </w:r>
    </w:p>
    <w:p w14:paraId="44E27823" w14:textId="497A83C2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646A9">
        <w:rPr>
          <w:sz w:val="28"/>
          <w:szCs w:val="28"/>
        </w:rPr>
        <w:t>Izolyatsiya</w:t>
      </w:r>
      <w:proofErr w:type="spellEnd"/>
      <w:r w:rsidRPr="00E646A9">
        <w:rPr>
          <w:sz w:val="28"/>
          <w:szCs w:val="28"/>
        </w:rPr>
        <w:t xml:space="preserve"> (</w:t>
      </w:r>
      <w:proofErr w:type="spellStart"/>
      <w:r w:rsidRPr="00E646A9">
        <w:rPr>
          <w:sz w:val="28"/>
          <w:szCs w:val="28"/>
        </w:rPr>
        <w:t>Ajratilgan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muhit</w:t>
      </w:r>
      <w:proofErr w:type="spellEnd"/>
      <w:r w:rsidRPr="00E646A9">
        <w:rPr>
          <w:sz w:val="28"/>
          <w:szCs w:val="28"/>
        </w:rPr>
        <w:t>)</w:t>
      </w:r>
    </w:p>
    <w:p w14:paraId="7C1D7B38" w14:textId="0BD490B7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646A9">
        <w:rPr>
          <w:sz w:val="28"/>
          <w:szCs w:val="28"/>
        </w:rPr>
        <w:t>Loyihani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boshqarishni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osonlashtiradi</w:t>
      </w:r>
      <w:proofErr w:type="spellEnd"/>
    </w:p>
    <w:p w14:paraId="74C07918" w14:textId="56C8EB5C" w:rsidR="00E646A9" w:rsidRP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E646A9">
        <w:rPr>
          <w:sz w:val="28"/>
          <w:szCs w:val="28"/>
        </w:rPr>
        <w:t xml:space="preserve">Global </w:t>
      </w:r>
      <w:proofErr w:type="spellStart"/>
      <w:r w:rsidRPr="00E646A9">
        <w:rPr>
          <w:sz w:val="28"/>
          <w:szCs w:val="28"/>
        </w:rPr>
        <w:t>tizimga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zarar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bermaydi</w:t>
      </w:r>
      <w:proofErr w:type="spellEnd"/>
    </w:p>
    <w:p w14:paraId="74FA0F85" w14:textId="3F9CFB0D" w:rsidR="00E646A9" w:rsidRDefault="00E646A9" w:rsidP="00E646A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646A9">
        <w:rPr>
          <w:sz w:val="28"/>
          <w:szCs w:val="28"/>
        </w:rPr>
        <w:t>Tizimni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toza</w:t>
      </w:r>
      <w:proofErr w:type="spellEnd"/>
      <w:r w:rsidRPr="00E646A9">
        <w:rPr>
          <w:sz w:val="28"/>
          <w:szCs w:val="28"/>
        </w:rPr>
        <w:t xml:space="preserve"> </w:t>
      </w:r>
      <w:proofErr w:type="spellStart"/>
      <w:r w:rsidRPr="00E646A9">
        <w:rPr>
          <w:sz w:val="28"/>
          <w:szCs w:val="28"/>
        </w:rPr>
        <w:t>saqlash</w:t>
      </w:r>
      <w:proofErr w:type="spellEnd"/>
    </w:p>
    <w:p w14:paraId="04580934" w14:textId="0760356D" w:rsidR="00E646A9" w:rsidRDefault="00E646A9" w:rsidP="00E646A9">
      <w:pPr>
        <w:jc w:val="both"/>
        <w:rPr>
          <w:sz w:val="28"/>
          <w:szCs w:val="28"/>
        </w:rPr>
      </w:pPr>
    </w:p>
    <w:p w14:paraId="10EE4738" w14:textId="1C8A323F" w:rsidR="00E646A9" w:rsidRDefault="009E17A0" w:rsidP="00E646A9">
      <w:pPr>
        <w:jc w:val="both"/>
        <w:rPr>
          <w:sz w:val="28"/>
          <w:szCs w:val="28"/>
        </w:rPr>
      </w:pPr>
      <w:proofErr w:type="spellStart"/>
      <w:r w:rsidRPr="009E17A0">
        <w:rPr>
          <w:b/>
          <w:bCs/>
          <w:sz w:val="28"/>
          <w:szCs w:val="28"/>
        </w:rPr>
        <w:t>Virtualenv</w:t>
      </w:r>
      <w:proofErr w:type="spellEnd"/>
      <w:r w:rsidRPr="009E17A0">
        <w:rPr>
          <w:b/>
          <w:bCs/>
          <w:sz w:val="28"/>
          <w:szCs w:val="28"/>
        </w:rPr>
        <w:t xml:space="preserve"> vs </w:t>
      </w:r>
      <w:proofErr w:type="spellStart"/>
      <w:r w:rsidRPr="009E17A0">
        <w:rPr>
          <w:b/>
          <w:bCs/>
          <w:sz w:val="28"/>
          <w:szCs w:val="28"/>
        </w:rPr>
        <w:t>Pipenv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ikkalasi</w:t>
      </w:r>
      <w:proofErr w:type="spellEnd"/>
      <w:r>
        <w:rPr>
          <w:sz w:val="28"/>
          <w:szCs w:val="28"/>
        </w:rPr>
        <w:t xml:space="preserve"> virtual </w:t>
      </w:r>
      <w:proofErr w:type="spellStart"/>
      <w:r>
        <w:rPr>
          <w:sz w:val="28"/>
          <w:szCs w:val="28"/>
        </w:rPr>
        <w:t>muhitning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tarqalgan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turlari</w:t>
      </w:r>
      <w:proofErr w:type="spellEnd"/>
      <w:r>
        <w:rPr>
          <w:sz w:val="28"/>
          <w:szCs w:val="28"/>
        </w:rPr>
        <w:t>.</w:t>
      </w:r>
    </w:p>
    <w:p w14:paraId="1955626B" w14:textId="77777777" w:rsidR="00D84094" w:rsidRDefault="009E17A0" w:rsidP="00E646A9">
      <w:pPr>
        <w:jc w:val="both"/>
        <w:rPr>
          <w:sz w:val="28"/>
          <w:szCs w:val="28"/>
        </w:rPr>
      </w:pPr>
      <w:proofErr w:type="spellStart"/>
      <w:r w:rsidRPr="009E17A0">
        <w:rPr>
          <w:b/>
          <w:bCs/>
          <w:sz w:val="28"/>
          <w:szCs w:val="28"/>
        </w:rPr>
        <w:lastRenderedPageBreak/>
        <w:t>pipenv</w:t>
      </w:r>
      <w:proofErr w:type="spellEnd"/>
      <w:r>
        <w:rPr>
          <w:sz w:val="28"/>
          <w:szCs w:val="28"/>
        </w:rPr>
        <w:t xml:space="preserve"> – virtual </w:t>
      </w:r>
      <w:proofErr w:type="spellStart"/>
      <w:r>
        <w:rPr>
          <w:sz w:val="28"/>
          <w:szCs w:val="28"/>
        </w:rPr>
        <w:t>muhitini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ishlatish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juda</w:t>
      </w:r>
      <w:proofErr w:type="spellEnd"/>
      <w:r>
        <w:rPr>
          <w:sz w:val="28"/>
          <w:szCs w:val="28"/>
        </w:rPr>
        <w:t xml:space="preserve"> ham </w:t>
      </w:r>
      <w:proofErr w:type="spellStart"/>
      <w:r>
        <w:rPr>
          <w:sz w:val="28"/>
          <w:szCs w:val="28"/>
        </w:rPr>
        <w:t>sod</w:t>
      </w:r>
      <w:r w:rsidR="0068769B">
        <w:rPr>
          <w:sz w:val="28"/>
          <w:szCs w:val="28"/>
        </w:rPr>
        <w:t>da</w:t>
      </w:r>
      <w:proofErr w:type="spellEnd"/>
      <w:r w:rsidR="0068769B">
        <w:rPr>
          <w:sz w:val="28"/>
          <w:szCs w:val="28"/>
        </w:rPr>
        <w:t xml:space="preserve"> </w:t>
      </w:r>
      <w:proofErr w:type="spellStart"/>
      <w:r w:rsidR="0068769B">
        <w:rPr>
          <w:sz w:val="28"/>
          <w:szCs w:val="28"/>
        </w:rPr>
        <w:t>va</w:t>
      </w:r>
      <w:proofErr w:type="spellEnd"/>
      <w:r w:rsidR="0068769B">
        <w:rPr>
          <w:sz w:val="28"/>
          <w:szCs w:val="28"/>
        </w:rPr>
        <w:t xml:space="preserve"> </w:t>
      </w:r>
      <w:proofErr w:type="spellStart"/>
      <w:r w:rsidR="0068769B">
        <w:rPr>
          <w:sz w:val="28"/>
          <w:szCs w:val="28"/>
        </w:rPr>
        <w:t>qulay</w:t>
      </w:r>
      <w:proofErr w:type="spellEnd"/>
      <w:r w:rsidR="0068769B">
        <w:rPr>
          <w:sz w:val="28"/>
          <w:szCs w:val="28"/>
        </w:rPr>
        <w:t>.</w:t>
      </w:r>
      <w:r w:rsidR="00D84094">
        <w:rPr>
          <w:sz w:val="28"/>
          <w:szCs w:val="28"/>
        </w:rPr>
        <w:t xml:space="preserve"> Bu virtual </w:t>
      </w:r>
      <w:proofErr w:type="spellStart"/>
      <w:r w:rsidR="00D84094">
        <w:rPr>
          <w:sz w:val="28"/>
          <w:szCs w:val="28"/>
        </w:rPr>
        <w:t>muhit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orqali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biron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yangi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modul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yoki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boshqa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narsa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o’rnatganimizda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packagelar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ro’yxati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avtomatik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ravishda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yangilanib</w:t>
      </w:r>
      <w:proofErr w:type="spellEnd"/>
      <w:r w:rsidR="00D84094">
        <w:rPr>
          <w:sz w:val="28"/>
          <w:szCs w:val="28"/>
        </w:rPr>
        <w:t xml:space="preserve"> </w:t>
      </w:r>
      <w:proofErr w:type="spellStart"/>
      <w:r w:rsidR="00D84094">
        <w:rPr>
          <w:sz w:val="28"/>
          <w:szCs w:val="28"/>
        </w:rPr>
        <w:t>boradi</w:t>
      </w:r>
      <w:proofErr w:type="spellEnd"/>
      <w:r w:rsidR="00D84094">
        <w:rPr>
          <w:sz w:val="28"/>
          <w:szCs w:val="28"/>
        </w:rPr>
        <w:t>.</w:t>
      </w:r>
    </w:p>
    <w:p w14:paraId="451577A6" w14:textId="77777777" w:rsidR="00D84094" w:rsidRPr="00D84094" w:rsidRDefault="00D84094" w:rsidP="00E646A9">
      <w:pPr>
        <w:jc w:val="both"/>
        <w:rPr>
          <w:sz w:val="28"/>
          <w:szCs w:val="28"/>
        </w:rPr>
      </w:pPr>
    </w:p>
    <w:p w14:paraId="7CB668E2" w14:textId="03EA579D" w:rsidR="009E17A0" w:rsidRDefault="009E17A0" w:rsidP="00E646A9">
      <w:pPr>
        <w:jc w:val="both"/>
        <w:rPr>
          <w:sz w:val="28"/>
          <w:szCs w:val="28"/>
        </w:rPr>
      </w:pPr>
      <w:r w:rsidRPr="00D84094">
        <w:rPr>
          <w:sz w:val="28"/>
          <w:szCs w:val="28"/>
        </w:rPr>
        <w:t xml:space="preserve"> </w:t>
      </w:r>
      <w:r w:rsidR="00D84094" w:rsidRPr="00D84094">
        <w:rPr>
          <w:sz w:val="28"/>
          <w:szCs w:val="28"/>
        </w:rPr>
        <w:t xml:space="preserve">! </w:t>
      </w:r>
      <w:proofErr w:type="spellStart"/>
      <w:r w:rsidR="00D84094" w:rsidRPr="00D84094">
        <w:rPr>
          <w:b/>
          <w:bCs/>
          <w:sz w:val="28"/>
          <w:szCs w:val="28"/>
        </w:rPr>
        <w:t>virtualenv</w:t>
      </w:r>
      <w:proofErr w:type="spellEnd"/>
      <w:r w:rsidR="00D84094" w:rsidRPr="00D84094">
        <w:rPr>
          <w:b/>
          <w:bCs/>
          <w:sz w:val="28"/>
          <w:szCs w:val="28"/>
        </w:rPr>
        <w:t xml:space="preserve"> – </w:t>
      </w:r>
      <w:proofErr w:type="spellStart"/>
      <w:r w:rsidR="00D84094" w:rsidRPr="00D84094">
        <w:rPr>
          <w:sz w:val="28"/>
          <w:szCs w:val="28"/>
        </w:rPr>
        <w:t>orqali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biron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yangi</w:t>
      </w:r>
      <w:proofErr w:type="spellEnd"/>
      <w:r w:rsidR="00D84094" w:rsidRPr="00D84094">
        <w:rPr>
          <w:sz w:val="28"/>
          <w:szCs w:val="28"/>
        </w:rPr>
        <w:t xml:space="preserve"> package </w:t>
      </w:r>
      <w:proofErr w:type="spellStart"/>
      <w:r w:rsidR="00D84094" w:rsidRPr="00D84094">
        <w:rPr>
          <w:sz w:val="28"/>
          <w:szCs w:val="28"/>
        </w:rPr>
        <w:t>yoki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modul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o’rnatilganda</w:t>
      </w:r>
      <w:proofErr w:type="spellEnd"/>
      <w:r w:rsidR="00D84094" w:rsidRPr="00D84094">
        <w:rPr>
          <w:sz w:val="28"/>
          <w:szCs w:val="28"/>
        </w:rPr>
        <w:t xml:space="preserve"> `freeze &gt; requirements.txt` </w:t>
      </w:r>
      <w:proofErr w:type="spellStart"/>
      <w:r w:rsidR="00D84094" w:rsidRPr="00D84094">
        <w:rPr>
          <w:sz w:val="28"/>
          <w:szCs w:val="28"/>
        </w:rPr>
        <w:t>orqali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modullarni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yangilash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kerak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bo’lib</w:t>
      </w:r>
      <w:proofErr w:type="spellEnd"/>
      <w:r w:rsidR="00D84094" w:rsidRPr="00D84094">
        <w:rPr>
          <w:sz w:val="28"/>
          <w:szCs w:val="28"/>
        </w:rPr>
        <w:t xml:space="preserve"> </w:t>
      </w:r>
      <w:proofErr w:type="spellStart"/>
      <w:r w:rsidR="00D84094" w:rsidRPr="00D84094">
        <w:rPr>
          <w:sz w:val="28"/>
          <w:szCs w:val="28"/>
        </w:rPr>
        <w:t>qoladi</w:t>
      </w:r>
      <w:proofErr w:type="spellEnd"/>
      <w:r w:rsidR="00D84094" w:rsidRPr="00D84094">
        <w:rPr>
          <w:sz w:val="28"/>
          <w:szCs w:val="28"/>
        </w:rPr>
        <w:t>.</w:t>
      </w:r>
    </w:p>
    <w:p w14:paraId="502FDB34" w14:textId="56F94A6F" w:rsidR="00D84094" w:rsidRDefault="00D84094" w:rsidP="00E646A9">
      <w:pPr>
        <w:jc w:val="both"/>
        <w:rPr>
          <w:sz w:val="28"/>
          <w:szCs w:val="28"/>
        </w:rPr>
      </w:pPr>
    </w:p>
    <w:p w14:paraId="34A9576C" w14:textId="4A08DA4E" w:rsidR="00D84094" w:rsidRDefault="00D63930" w:rsidP="00E646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Virtual </w:t>
      </w:r>
      <w:proofErr w:type="spellStart"/>
      <w:r>
        <w:rPr>
          <w:sz w:val="28"/>
          <w:szCs w:val="28"/>
        </w:rPr>
        <w:t>muhitni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o’rnatish</w:t>
      </w:r>
      <w:proofErr w:type="spellEnd"/>
      <w:r>
        <w:rPr>
          <w:sz w:val="28"/>
          <w:szCs w:val="28"/>
        </w:rPr>
        <w:t>:</w:t>
      </w:r>
    </w:p>
    <w:p w14:paraId="50ABC8B0" w14:textId="43BD92EB" w:rsidR="007D6A61" w:rsidRDefault="007D6A61" w:rsidP="00E646A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O’rnatishdan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avval</w:t>
      </w:r>
      <w:proofErr w:type="spellEnd"/>
      <w:r>
        <w:rPr>
          <w:sz w:val="28"/>
          <w:szCs w:val="28"/>
        </w:rPr>
        <w:t xml:space="preserve"> </w:t>
      </w:r>
      <w:r w:rsidRPr="007D6A61">
        <w:rPr>
          <w:b/>
          <w:bCs/>
          <w:sz w:val="28"/>
          <w:szCs w:val="28"/>
        </w:rPr>
        <w:t>python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tizimga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o’rnatilganmi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yo’qmi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tekshirish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>.</w:t>
      </w:r>
    </w:p>
    <w:p w14:paraId="5ABA18BC" w14:textId="3E2D8961" w:rsidR="007D6A61" w:rsidRPr="007D6A61" w:rsidRDefault="007D6A61" w:rsidP="00E646A9">
      <w:pPr>
        <w:jc w:val="both"/>
        <w:rPr>
          <w:b/>
          <w:bCs/>
          <w:sz w:val="28"/>
          <w:szCs w:val="28"/>
        </w:rPr>
      </w:pPr>
      <w:proofErr w:type="gramStart"/>
      <w:r w:rsidRPr="007D6A61">
        <w:rPr>
          <w:b/>
          <w:bCs/>
          <w:sz w:val="28"/>
          <w:szCs w:val="28"/>
        </w:rPr>
        <w:t>python  --</w:t>
      </w:r>
      <w:proofErr w:type="gramEnd"/>
      <w:r w:rsidRPr="007D6A61">
        <w:rPr>
          <w:b/>
          <w:bCs/>
          <w:sz w:val="28"/>
          <w:szCs w:val="28"/>
        </w:rPr>
        <w:t>version</w:t>
      </w:r>
    </w:p>
    <w:p w14:paraId="678232B2" w14:textId="5CC14DF3" w:rsidR="007D6A61" w:rsidRDefault="007D6A61" w:rsidP="00E646A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tekshirib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olamiz</w:t>
      </w:r>
      <w:proofErr w:type="spellEnd"/>
      <w:r>
        <w:rPr>
          <w:sz w:val="28"/>
          <w:szCs w:val="28"/>
        </w:rPr>
        <w:t>.</w:t>
      </w:r>
    </w:p>
    <w:p w14:paraId="21CA951C" w14:textId="0D7BD1BF" w:rsidR="007D6A61" w:rsidRDefault="00C91BF8" w:rsidP="00C91BF8">
      <w:pPr>
        <w:jc w:val="center"/>
        <w:rPr>
          <w:sz w:val="28"/>
          <w:szCs w:val="28"/>
        </w:rPr>
      </w:pPr>
      <w:r w:rsidRPr="00C91BF8">
        <w:rPr>
          <w:noProof/>
          <w:sz w:val="28"/>
          <w:szCs w:val="28"/>
        </w:rPr>
        <w:drawing>
          <wp:inline distT="0" distB="0" distL="0" distR="0" wp14:anchorId="3727BB3D" wp14:editId="0A46D9AC">
            <wp:extent cx="5134692" cy="73352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A868" w14:textId="14CA03B6" w:rsidR="00073FF5" w:rsidRDefault="00073FF5" w:rsidP="00E646A9">
      <w:pPr>
        <w:jc w:val="both"/>
        <w:rPr>
          <w:sz w:val="28"/>
          <w:szCs w:val="28"/>
        </w:rPr>
      </w:pPr>
      <w:r w:rsidRPr="00073FF5">
        <w:rPr>
          <w:b/>
          <w:bCs/>
          <w:sz w:val="28"/>
          <w:szCs w:val="28"/>
        </w:rPr>
        <w:t xml:space="preserve">pip install </w:t>
      </w:r>
      <w:proofErr w:type="spellStart"/>
      <w:r w:rsidRPr="00073FF5">
        <w:rPr>
          <w:b/>
          <w:bCs/>
          <w:sz w:val="28"/>
          <w:szCs w:val="28"/>
        </w:rPr>
        <w:t>pipenv</w:t>
      </w:r>
      <w:proofErr w:type="spellEnd"/>
      <w:r>
        <w:rPr>
          <w:b/>
          <w:bCs/>
          <w:sz w:val="28"/>
          <w:szCs w:val="28"/>
        </w:rPr>
        <w:t xml:space="preserve"> - </w:t>
      </w:r>
      <w:proofErr w:type="spellStart"/>
      <w:r w:rsidRPr="00073FF5"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24FD158A" w14:textId="082C72D2" w:rsidR="00073FF5" w:rsidRDefault="005F6266" w:rsidP="00E646A9">
      <w:pPr>
        <w:jc w:val="both"/>
        <w:rPr>
          <w:sz w:val="28"/>
          <w:szCs w:val="28"/>
        </w:rPr>
      </w:pPr>
      <w:proofErr w:type="spellStart"/>
      <w:proofErr w:type="gramStart"/>
      <w:r w:rsidRPr="005F6266">
        <w:rPr>
          <w:b/>
          <w:bCs/>
          <w:sz w:val="28"/>
          <w:szCs w:val="28"/>
        </w:rPr>
        <w:t>p</w:t>
      </w:r>
      <w:r w:rsidR="00073FF5" w:rsidRPr="005F6266">
        <w:rPr>
          <w:b/>
          <w:bCs/>
          <w:sz w:val="28"/>
          <w:szCs w:val="28"/>
        </w:rPr>
        <w:t>ip</w:t>
      </w:r>
      <w:r w:rsidRPr="005F6266">
        <w:rPr>
          <w:b/>
          <w:bCs/>
          <w:sz w:val="28"/>
          <w:szCs w:val="28"/>
        </w:rPr>
        <w:t>env</w:t>
      </w:r>
      <w:proofErr w:type="spellEnd"/>
      <w:r w:rsidRPr="005F6266">
        <w:rPr>
          <w:b/>
          <w:bCs/>
          <w:sz w:val="28"/>
          <w:szCs w:val="28"/>
        </w:rPr>
        <w:t xml:space="preserve">  --</w:t>
      </w:r>
      <w:proofErr w:type="gramEnd"/>
      <w:r w:rsidRPr="005F6266">
        <w:rPr>
          <w:b/>
          <w:bCs/>
          <w:sz w:val="28"/>
          <w:szCs w:val="28"/>
        </w:rPr>
        <w:t>version</w:t>
      </w:r>
      <w:r w:rsidRPr="005F626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 w:rsidR="00073FF5">
        <w:rPr>
          <w:sz w:val="28"/>
          <w:szCs w:val="28"/>
        </w:rPr>
        <w:t>ipenv</w:t>
      </w:r>
      <w:r>
        <w:rPr>
          <w:sz w:val="28"/>
          <w:szCs w:val="28"/>
        </w:rPr>
        <w:t>’</w:t>
      </w:r>
      <w:r w:rsidR="00073FF5">
        <w:rPr>
          <w:sz w:val="28"/>
          <w:szCs w:val="28"/>
        </w:rPr>
        <w:t>ni</w:t>
      </w:r>
      <w:proofErr w:type="spellEnd"/>
      <w:r w:rsidR="00073FF5">
        <w:rPr>
          <w:sz w:val="28"/>
          <w:szCs w:val="28"/>
        </w:rPr>
        <w:t xml:space="preserve"> </w:t>
      </w:r>
      <w:proofErr w:type="spellStart"/>
      <w:r w:rsidR="00073FF5">
        <w:rPr>
          <w:sz w:val="28"/>
          <w:szCs w:val="28"/>
        </w:rPr>
        <w:t>versiyasini</w:t>
      </w:r>
      <w:proofErr w:type="spellEnd"/>
      <w:r w:rsidR="00073FF5">
        <w:rPr>
          <w:sz w:val="28"/>
          <w:szCs w:val="28"/>
        </w:rPr>
        <w:t xml:space="preserve"> </w:t>
      </w:r>
      <w:proofErr w:type="spellStart"/>
      <w:r w:rsidR="00073FF5">
        <w:rPr>
          <w:sz w:val="28"/>
          <w:szCs w:val="28"/>
        </w:rPr>
        <w:t>ko’rish</w:t>
      </w:r>
      <w:proofErr w:type="spellEnd"/>
      <w:r w:rsidR="00073FF5">
        <w:rPr>
          <w:sz w:val="28"/>
          <w:szCs w:val="28"/>
        </w:rPr>
        <w:t xml:space="preserve"> </w:t>
      </w:r>
      <w:proofErr w:type="spellStart"/>
      <w:r w:rsidR="00073FF5">
        <w:rPr>
          <w:sz w:val="28"/>
          <w:szCs w:val="28"/>
        </w:rPr>
        <w:t>o’rnatilgandan</w:t>
      </w:r>
      <w:proofErr w:type="spellEnd"/>
      <w:r w:rsidR="00073FF5">
        <w:rPr>
          <w:sz w:val="28"/>
          <w:szCs w:val="28"/>
        </w:rPr>
        <w:t xml:space="preserve"> </w:t>
      </w:r>
      <w:proofErr w:type="spellStart"/>
      <w:r w:rsidR="00073FF5">
        <w:rPr>
          <w:sz w:val="28"/>
          <w:szCs w:val="28"/>
        </w:rPr>
        <w:t>keyin</w:t>
      </w:r>
      <w:proofErr w:type="spellEnd"/>
      <w:r w:rsidR="00073FF5">
        <w:rPr>
          <w:sz w:val="28"/>
          <w:szCs w:val="28"/>
        </w:rPr>
        <w:t>.</w:t>
      </w:r>
    </w:p>
    <w:p w14:paraId="2C3DA55A" w14:textId="4E6AA166" w:rsidR="002942F6" w:rsidRDefault="002942F6" w:rsidP="00E646A9">
      <w:pPr>
        <w:jc w:val="both"/>
        <w:rPr>
          <w:sz w:val="28"/>
          <w:szCs w:val="28"/>
        </w:rPr>
      </w:pPr>
      <w:proofErr w:type="spellStart"/>
      <w:r w:rsidRPr="002942F6">
        <w:rPr>
          <w:b/>
          <w:bCs/>
          <w:sz w:val="28"/>
          <w:szCs w:val="28"/>
        </w:rPr>
        <w:t>pipenv</w:t>
      </w:r>
      <w:proofErr w:type="spellEnd"/>
      <w:r w:rsidRPr="002942F6">
        <w:rPr>
          <w:b/>
          <w:bCs/>
          <w:sz w:val="28"/>
          <w:szCs w:val="28"/>
        </w:rPr>
        <w:t xml:space="preserve"> shell</w:t>
      </w:r>
      <w:r>
        <w:rPr>
          <w:sz w:val="28"/>
          <w:szCs w:val="28"/>
        </w:rPr>
        <w:t xml:space="preserve"> – virtual </w:t>
      </w:r>
      <w:proofErr w:type="spellStart"/>
      <w:r>
        <w:rPr>
          <w:sz w:val="28"/>
          <w:szCs w:val="28"/>
        </w:rPr>
        <w:t>muhitni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D223B">
        <w:rPr>
          <w:sz w:val="28"/>
          <w:szCs w:val="28"/>
        </w:rPr>
        <w:t>yaratish</w:t>
      </w:r>
      <w:proofErr w:type="spellEnd"/>
      <w:r w:rsidR="008D223B">
        <w:rPr>
          <w:sz w:val="28"/>
          <w:szCs w:val="28"/>
        </w:rPr>
        <w:t>. (</w:t>
      </w:r>
      <w:proofErr w:type="spellStart"/>
      <w:proofErr w:type="gramStart"/>
      <w:r w:rsidR="008D223B">
        <w:rPr>
          <w:sz w:val="28"/>
          <w:szCs w:val="28"/>
        </w:rPr>
        <w:t>ishga</w:t>
      </w:r>
      <w:proofErr w:type="spellEnd"/>
      <w:proofErr w:type="gramEnd"/>
      <w:r w:rsidR="008D223B">
        <w:rPr>
          <w:sz w:val="28"/>
          <w:szCs w:val="28"/>
        </w:rPr>
        <w:t xml:space="preserve"> </w:t>
      </w:r>
      <w:proofErr w:type="spellStart"/>
      <w:r w:rsidR="008D223B">
        <w:rPr>
          <w:sz w:val="28"/>
          <w:szCs w:val="28"/>
        </w:rPr>
        <w:t>tushurish</w:t>
      </w:r>
      <w:proofErr w:type="spellEnd"/>
      <w:r w:rsidR="008D223B">
        <w:rPr>
          <w:sz w:val="28"/>
          <w:szCs w:val="28"/>
        </w:rPr>
        <w:t xml:space="preserve">) </w:t>
      </w:r>
    </w:p>
    <w:p w14:paraId="04912F98" w14:textId="031BD5F5" w:rsidR="002E6224" w:rsidRDefault="002E6224" w:rsidP="00E646A9">
      <w:pPr>
        <w:jc w:val="both"/>
        <w:rPr>
          <w:sz w:val="28"/>
          <w:szCs w:val="28"/>
        </w:rPr>
      </w:pPr>
    </w:p>
    <w:p w14:paraId="5DEBBA65" w14:textId="129ED7E6" w:rsidR="002E6224" w:rsidRDefault="002E6224" w:rsidP="0010132A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pipenv</w:t>
      </w:r>
      <w:proofErr w:type="spellEnd"/>
      <w:r>
        <w:rPr>
          <w:b/>
          <w:bCs/>
          <w:sz w:val="28"/>
          <w:szCs w:val="28"/>
        </w:rPr>
        <w:t xml:space="preserve"> install </w:t>
      </w:r>
      <w:proofErr w:type="spellStart"/>
      <w:r>
        <w:rPr>
          <w:b/>
          <w:bCs/>
          <w:sz w:val="28"/>
          <w:szCs w:val="28"/>
        </w:rPr>
        <w:t>django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orqali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djangoni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>.</w:t>
      </w:r>
    </w:p>
    <w:p w14:paraId="72CD450E" w14:textId="0E828902" w:rsidR="0010132A" w:rsidRDefault="0010132A" w:rsidP="0010132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loyihada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chiqishda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deactivate </w:t>
      </w:r>
      <w:proofErr w:type="spellStart"/>
      <w:r w:rsidRPr="0010132A">
        <w:rPr>
          <w:sz w:val="28"/>
          <w:szCs w:val="28"/>
        </w:rPr>
        <w:t>yoki</w:t>
      </w:r>
      <w:proofErr w:type="spellEnd"/>
      <w:r>
        <w:rPr>
          <w:b/>
          <w:bCs/>
          <w:sz w:val="28"/>
          <w:szCs w:val="28"/>
        </w:rPr>
        <w:t xml:space="preserve"> exit </w:t>
      </w:r>
      <w:proofErr w:type="spellStart"/>
      <w:r>
        <w:rPr>
          <w:sz w:val="28"/>
          <w:szCs w:val="28"/>
        </w:rPr>
        <w:t>qilish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>.</w:t>
      </w:r>
    </w:p>
    <w:p w14:paraId="40CEC7AD" w14:textId="57CF094B" w:rsidR="00E44CEA" w:rsidRDefault="00E44CEA" w:rsidP="0010132A">
      <w:pPr>
        <w:rPr>
          <w:sz w:val="28"/>
          <w:szCs w:val="28"/>
        </w:rPr>
      </w:pPr>
    </w:p>
    <w:p w14:paraId="56D47B27" w14:textId="77777777" w:rsidR="00E44CEA" w:rsidRDefault="00E44C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7444D0D" w14:textId="308573E4" w:rsidR="00E44CEA" w:rsidRPr="00E44CEA" w:rsidRDefault="00E44CEA" w:rsidP="0010132A">
      <w:pPr>
        <w:rPr>
          <w:b/>
          <w:bCs/>
          <w:sz w:val="32"/>
          <w:szCs w:val="32"/>
        </w:rPr>
      </w:pPr>
      <w:r w:rsidRPr="00E44CEA">
        <w:rPr>
          <w:b/>
          <w:bCs/>
          <w:sz w:val="32"/>
          <w:szCs w:val="32"/>
        </w:rPr>
        <w:lastRenderedPageBreak/>
        <w:t xml:space="preserve">Blog </w:t>
      </w:r>
      <w:proofErr w:type="spellStart"/>
      <w:r w:rsidRPr="00E44CEA">
        <w:rPr>
          <w:b/>
          <w:bCs/>
          <w:sz w:val="32"/>
          <w:szCs w:val="32"/>
        </w:rPr>
        <w:t>loyihasi</w:t>
      </w:r>
      <w:proofErr w:type="spellEnd"/>
      <w:r>
        <w:rPr>
          <w:b/>
          <w:bCs/>
          <w:sz w:val="32"/>
          <w:szCs w:val="32"/>
        </w:rPr>
        <w:t>.</w:t>
      </w:r>
    </w:p>
    <w:p w14:paraId="173CA045" w14:textId="2EB2D3B3" w:rsidR="005F6266" w:rsidRDefault="00E44CEA" w:rsidP="00E646A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Loyiha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papkasida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holda</w:t>
      </w:r>
      <w:proofErr w:type="spellEnd"/>
      <w:r>
        <w:rPr>
          <w:sz w:val="28"/>
          <w:szCs w:val="28"/>
        </w:rPr>
        <w:t>:</w:t>
      </w:r>
    </w:p>
    <w:p w14:paraId="6EED8BAE" w14:textId="77777777" w:rsidR="00E44CEA" w:rsidRDefault="00E44CEA" w:rsidP="00E44CE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Virtual </w:t>
      </w:r>
      <w:proofErr w:type="spellStart"/>
      <w:r>
        <w:rPr>
          <w:sz w:val="28"/>
          <w:szCs w:val="28"/>
        </w:rPr>
        <w:t>muhitni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o’rnatamiz</w:t>
      </w:r>
      <w:proofErr w:type="spellEnd"/>
      <w:r>
        <w:rPr>
          <w:sz w:val="28"/>
          <w:szCs w:val="28"/>
        </w:rPr>
        <w:t>:</w:t>
      </w:r>
    </w:p>
    <w:p w14:paraId="3554CE61" w14:textId="343EF945" w:rsidR="00E44CEA" w:rsidRPr="00E44CEA" w:rsidRDefault="00E44CEA" w:rsidP="00E44CEA">
      <w:pPr>
        <w:pStyle w:val="ListParagraph"/>
        <w:jc w:val="both"/>
        <w:rPr>
          <w:sz w:val="28"/>
          <w:szCs w:val="28"/>
        </w:rPr>
      </w:pPr>
      <w:proofErr w:type="spellStart"/>
      <w:r w:rsidRPr="00E44CEA">
        <w:rPr>
          <w:b/>
          <w:bCs/>
          <w:sz w:val="28"/>
          <w:szCs w:val="28"/>
        </w:rPr>
        <w:t>pipenv</w:t>
      </w:r>
      <w:proofErr w:type="spellEnd"/>
      <w:r w:rsidRPr="00E44CEA">
        <w:rPr>
          <w:b/>
          <w:bCs/>
          <w:sz w:val="28"/>
          <w:szCs w:val="28"/>
        </w:rPr>
        <w:t xml:space="preserve"> shell</w:t>
      </w:r>
    </w:p>
    <w:p w14:paraId="1B9D974A" w14:textId="05F4224F" w:rsidR="00E44CEA" w:rsidRDefault="00E44CEA" w:rsidP="00E44CE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Pr="00E44CEA">
        <w:rPr>
          <w:sz w:val="28"/>
          <w:szCs w:val="28"/>
        </w:rPr>
        <w:t>jango</w:t>
      </w:r>
      <w:r>
        <w:rPr>
          <w:sz w:val="28"/>
          <w:szCs w:val="28"/>
        </w:rPr>
        <w:t>’</w:t>
      </w:r>
      <w:r w:rsidRPr="00E44CEA">
        <w:rPr>
          <w:sz w:val="28"/>
          <w:szCs w:val="28"/>
        </w:rPr>
        <w:t>ni</w:t>
      </w:r>
      <w:proofErr w:type="spellEnd"/>
      <w:r w:rsidRPr="00E44CEA">
        <w:rPr>
          <w:sz w:val="28"/>
          <w:szCs w:val="28"/>
        </w:rPr>
        <w:t xml:space="preserve"> </w:t>
      </w:r>
      <w:proofErr w:type="spellStart"/>
      <w:r w:rsidRPr="00E44CEA">
        <w:rPr>
          <w:sz w:val="28"/>
          <w:szCs w:val="28"/>
        </w:rPr>
        <w:t>o’rnatamiz</w:t>
      </w:r>
      <w:proofErr w:type="spellEnd"/>
      <w:r>
        <w:rPr>
          <w:sz w:val="28"/>
          <w:szCs w:val="28"/>
        </w:rPr>
        <w:t>:</w:t>
      </w:r>
    </w:p>
    <w:p w14:paraId="01D4F3B0" w14:textId="58EF4FAE" w:rsidR="00E44CEA" w:rsidRPr="00E44CEA" w:rsidRDefault="00E44CEA" w:rsidP="00E44CEA">
      <w:pPr>
        <w:pStyle w:val="ListParagraph"/>
        <w:rPr>
          <w:b/>
          <w:bCs/>
          <w:sz w:val="28"/>
          <w:szCs w:val="28"/>
        </w:rPr>
      </w:pPr>
      <w:proofErr w:type="spellStart"/>
      <w:r w:rsidRPr="00E44CEA">
        <w:rPr>
          <w:b/>
          <w:bCs/>
          <w:sz w:val="28"/>
          <w:szCs w:val="28"/>
        </w:rPr>
        <w:t>pipenv</w:t>
      </w:r>
      <w:proofErr w:type="spellEnd"/>
      <w:r w:rsidRPr="00E44CEA">
        <w:rPr>
          <w:b/>
          <w:bCs/>
          <w:sz w:val="28"/>
          <w:szCs w:val="28"/>
        </w:rPr>
        <w:t xml:space="preserve"> install </w:t>
      </w:r>
      <w:r>
        <w:rPr>
          <w:b/>
          <w:bCs/>
          <w:sz w:val="28"/>
          <w:szCs w:val="28"/>
        </w:rPr>
        <w:t>Django=4.0</w:t>
      </w:r>
    </w:p>
    <w:p w14:paraId="40177843" w14:textId="67E1000E" w:rsidR="005F6266" w:rsidRDefault="00E44CEA" w:rsidP="00E44CE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E44CEA">
        <w:rPr>
          <w:sz w:val="28"/>
          <w:szCs w:val="28"/>
        </w:rPr>
        <w:t>Djangoda</w:t>
      </w:r>
      <w:proofErr w:type="spellEnd"/>
      <w:r w:rsidRPr="00E44CEA">
        <w:rPr>
          <w:sz w:val="28"/>
          <w:szCs w:val="28"/>
        </w:rPr>
        <w:t xml:space="preserve"> </w:t>
      </w:r>
      <w:proofErr w:type="spellStart"/>
      <w:r w:rsidRPr="00E44CEA">
        <w:rPr>
          <w:sz w:val="28"/>
          <w:szCs w:val="28"/>
        </w:rPr>
        <w:t>loyiha</w:t>
      </w:r>
      <w:proofErr w:type="spellEnd"/>
      <w:r w:rsidRPr="00E44CEA">
        <w:rPr>
          <w:sz w:val="28"/>
          <w:szCs w:val="28"/>
        </w:rPr>
        <w:t xml:space="preserve"> </w:t>
      </w:r>
      <w:proofErr w:type="spellStart"/>
      <w:r w:rsidRPr="00E44CEA">
        <w:rPr>
          <w:sz w:val="28"/>
          <w:szCs w:val="28"/>
        </w:rPr>
        <w:t>hosil</w:t>
      </w:r>
      <w:proofErr w:type="spellEnd"/>
      <w:r w:rsidRPr="00E44CEA">
        <w:rPr>
          <w:sz w:val="28"/>
          <w:szCs w:val="28"/>
        </w:rPr>
        <w:t xml:space="preserve"> </w:t>
      </w:r>
      <w:proofErr w:type="spellStart"/>
      <w:r w:rsidRPr="00E44CEA">
        <w:rPr>
          <w:sz w:val="28"/>
          <w:szCs w:val="28"/>
        </w:rPr>
        <w:t>qilamiz</w:t>
      </w:r>
      <w:proofErr w:type="spellEnd"/>
      <w:r>
        <w:rPr>
          <w:sz w:val="28"/>
          <w:szCs w:val="28"/>
        </w:rPr>
        <w:t>:</w:t>
      </w:r>
    </w:p>
    <w:p w14:paraId="6DBB524C" w14:textId="6B37E6D2" w:rsidR="00E44CEA" w:rsidRDefault="00E44CEA" w:rsidP="00E44CEA">
      <w:pPr>
        <w:pStyle w:val="ListParagraph"/>
        <w:rPr>
          <w:b/>
          <w:bCs/>
          <w:sz w:val="28"/>
          <w:szCs w:val="28"/>
        </w:rPr>
      </w:pPr>
      <w:proofErr w:type="spellStart"/>
      <w:r w:rsidRPr="00E44CEA">
        <w:rPr>
          <w:b/>
          <w:bCs/>
          <w:sz w:val="28"/>
          <w:szCs w:val="28"/>
        </w:rPr>
        <w:t>django</w:t>
      </w:r>
      <w:proofErr w:type="spellEnd"/>
      <w:r w:rsidRPr="00E44CEA">
        <w:rPr>
          <w:b/>
          <w:bCs/>
          <w:sz w:val="28"/>
          <w:szCs w:val="28"/>
        </w:rPr>
        <w:t xml:space="preserve">-admin </w:t>
      </w:r>
      <w:proofErr w:type="spellStart"/>
      <w:r w:rsidRPr="00E44CEA">
        <w:rPr>
          <w:b/>
          <w:bCs/>
          <w:sz w:val="28"/>
          <w:szCs w:val="28"/>
        </w:rPr>
        <w:t>startproject</w:t>
      </w:r>
      <w:proofErr w:type="spellEnd"/>
      <w:r w:rsidRPr="00E44CEA">
        <w:rPr>
          <w:b/>
          <w:bCs/>
          <w:sz w:val="28"/>
          <w:szCs w:val="28"/>
        </w:rPr>
        <w:t xml:space="preserve"> </w:t>
      </w:r>
      <w:proofErr w:type="spellStart"/>
      <w:r w:rsidRPr="00E44CEA">
        <w:rPr>
          <w:b/>
          <w:bCs/>
          <w:sz w:val="28"/>
          <w:szCs w:val="28"/>
        </w:rPr>
        <w:t>blog_</w:t>
      </w:r>
      <w:proofErr w:type="gramStart"/>
      <w:r w:rsidRPr="00E44CEA">
        <w:rPr>
          <w:b/>
          <w:bCs/>
          <w:sz w:val="28"/>
          <w:szCs w:val="28"/>
        </w:rPr>
        <w:t>project</w:t>
      </w:r>
      <w:proofErr w:type="spellEnd"/>
      <w:r w:rsidRPr="00E44CEA">
        <w:rPr>
          <w:b/>
          <w:bCs/>
          <w:sz w:val="28"/>
          <w:szCs w:val="28"/>
        </w:rPr>
        <w:t xml:space="preserve"> .</w:t>
      </w:r>
      <w:proofErr w:type="gramEnd"/>
    </w:p>
    <w:p w14:paraId="33ED0E61" w14:textId="6BF430DD" w:rsidR="00E44CEA" w:rsidRDefault="00E44CEA" w:rsidP="00E44CEA">
      <w:pPr>
        <w:jc w:val="center"/>
        <w:rPr>
          <w:b/>
          <w:bCs/>
          <w:sz w:val="28"/>
          <w:szCs w:val="28"/>
        </w:rPr>
      </w:pPr>
      <w:r w:rsidRPr="00E44CEA">
        <w:rPr>
          <w:b/>
          <w:bCs/>
          <w:noProof/>
          <w:sz w:val="28"/>
          <w:szCs w:val="28"/>
        </w:rPr>
        <w:drawing>
          <wp:inline distT="0" distB="0" distL="0" distR="0" wp14:anchorId="3E9E8428" wp14:editId="6240CE51">
            <wp:extent cx="3753374" cy="2124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E72C" w14:textId="77777777" w:rsidR="00E44CEA" w:rsidRDefault="00E44CEA" w:rsidP="00E44CEA">
      <w:pPr>
        <w:rPr>
          <w:b/>
          <w:bCs/>
          <w:sz w:val="28"/>
          <w:szCs w:val="28"/>
        </w:rPr>
      </w:pPr>
    </w:p>
    <w:p w14:paraId="33118515" w14:textId="69DEB5EF" w:rsidR="000D080D" w:rsidRDefault="00E44CEA" w:rsidP="00E44CEA">
      <w:pPr>
        <w:rPr>
          <w:b/>
          <w:bCs/>
          <w:sz w:val="32"/>
          <w:szCs w:val="32"/>
        </w:rPr>
      </w:pPr>
      <w:r w:rsidRPr="00E44CEA">
        <w:rPr>
          <w:b/>
          <w:bCs/>
          <w:sz w:val="32"/>
          <w:szCs w:val="32"/>
        </w:rPr>
        <w:t xml:space="preserve">Django </w:t>
      </w:r>
      <w:proofErr w:type="spellStart"/>
      <w:r w:rsidRPr="00E44CEA">
        <w:rPr>
          <w:b/>
          <w:bCs/>
          <w:sz w:val="32"/>
          <w:szCs w:val="32"/>
        </w:rPr>
        <w:t>qismlari</w:t>
      </w:r>
      <w:proofErr w:type="spellEnd"/>
      <w:r w:rsidRPr="00E44CEA">
        <w:rPr>
          <w:b/>
          <w:bCs/>
          <w:sz w:val="32"/>
          <w:szCs w:val="32"/>
        </w:rPr>
        <w:t xml:space="preserve"> </w:t>
      </w:r>
      <w:proofErr w:type="spellStart"/>
      <w:r w:rsidRPr="00E44CEA">
        <w:rPr>
          <w:b/>
          <w:bCs/>
          <w:sz w:val="32"/>
          <w:szCs w:val="32"/>
        </w:rPr>
        <w:t>bilan</w:t>
      </w:r>
      <w:proofErr w:type="spellEnd"/>
      <w:r w:rsidRPr="00E44CEA">
        <w:rPr>
          <w:b/>
          <w:bCs/>
          <w:sz w:val="32"/>
          <w:szCs w:val="32"/>
        </w:rPr>
        <w:t xml:space="preserve"> </w:t>
      </w:r>
      <w:proofErr w:type="spellStart"/>
      <w:r w:rsidRPr="00E44CEA">
        <w:rPr>
          <w:b/>
          <w:bCs/>
          <w:sz w:val="32"/>
          <w:szCs w:val="32"/>
        </w:rPr>
        <w:t>tanishish</w:t>
      </w:r>
      <w:proofErr w:type="spellEnd"/>
      <w:r w:rsidRPr="00E44CEA">
        <w:rPr>
          <w:b/>
          <w:bCs/>
          <w:sz w:val="32"/>
          <w:szCs w:val="32"/>
        </w:rPr>
        <w:t>.</w:t>
      </w:r>
    </w:p>
    <w:p w14:paraId="1FF68823" w14:textId="6931D488" w:rsidR="00077E64" w:rsidRDefault="00077E64" w:rsidP="00077E6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Pipfile</w:t>
      </w:r>
      <w:proofErr w:type="spellEnd"/>
    </w:p>
    <w:p w14:paraId="37B354AD" w14:textId="132B4507" w:rsidR="00077E64" w:rsidRDefault="00077E64" w:rsidP="00077E6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Pipfile.lock</w:t>
      </w:r>
      <w:proofErr w:type="spellEnd"/>
    </w:p>
    <w:p w14:paraId="5EC4314C" w14:textId="7068F73C" w:rsidR="001B6D4A" w:rsidRPr="001B6D4A" w:rsidRDefault="001B6D4A" w:rsidP="001B6D4A">
      <w:pPr>
        <w:rPr>
          <w:rFonts w:ascii="Calibri" w:hAnsi="Calibri" w:cs="Calibri"/>
        </w:rPr>
      </w:pPr>
      <w:r w:rsidRPr="001B6D4A">
        <w:rPr>
          <w:rFonts w:ascii="Calibri" w:hAnsi="Calibri" w:cs="Calibri"/>
        </w:rPr>
        <w:t xml:space="preserve">Bu </w:t>
      </w:r>
      <w:proofErr w:type="spellStart"/>
      <w:r w:rsidRPr="001B6D4A">
        <w:rPr>
          <w:rFonts w:ascii="Calibri" w:hAnsi="Calibri" w:cs="Calibri"/>
        </w:rPr>
        <w:t>fayllar</w:t>
      </w:r>
      <w:proofErr w:type="spellEnd"/>
      <w:r w:rsidRPr="001B6D4A">
        <w:rPr>
          <w:rFonts w:ascii="Calibri" w:hAnsi="Calibri" w:cs="Calibri"/>
        </w:rPr>
        <w:t xml:space="preserve"> virtual </w:t>
      </w:r>
      <w:proofErr w:type="spellStart"/>
      <w:r w:rsidRPr="001B6D4A">
        <w:rPr>
          <w:rFonts w:ascii="Calibri" w:hAnsi="Calibri" w:cs="Calibri"/>
        </w:rPr>
        <w:t>muhit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fayllari</w:t>
      </w:r>
      <w:proofErr w:type="spellEnd"/>
      <w:r w:rsidRPr="001B6D4A">
        <w:rPr>
          <w:rFonts w:ascii="Calibri" w:hAnsi="Calibri" w:cs="Calibri"/>
        </w:rPr>
        <w:t xml:space="preserve">. </w:t>
      </w:r>
      <w:proofErr w:type="spellStart"/>
      <w:r w:rsidRPr="001B6D4A">
        <w:rPr>
          <w:rFonts w:ascii="Calibri" w:hAnsi="Calibri" w:cs="Calibri"/>
        </w:rPr>
        <w:t>Ular</w:t>
      </w:r>
      <w:proofErr w:type="spellEnd"/>
      <w:r w:rsidRPr="001B6D4A">
        <w:rPr>
          <w:rFonts w:ascii="Calibri" w:hAnsi="Calibri" w:cs="Calibri"/>
        </w:rPr>
        <w:t xml:space="preserve"> </w:t>
      </w:r>
      <w:r w:rsidRPr="001B6D4A">
        <w:rPr>
          <w:rStyle w:val="HTMLCode"/>
          <w:rFonts w:ascii="Calibri" w:eastAsiaTheme="minorHAnsi" w:hAnsi="Calibri" w:cs="Calibri"/>
          <w:sz w:val="22"/>
          <w:szCs w:val="22"/>
        </w:rPr>
        <w:t>pip</w:t>
      </w:r>
      <w:r w:rsidRPr="001B6D4A">
        <w:rPr>
          <w:rFonts w:ascii="Calibri" w:hAnsi="Calibri" w:cs="Calibri"/>
        </w:rPr>
        <w:t xml:space="preserve"> </w:t>
      </w:r>
      <w:proofErr w:type="spellStart"/>
      <w:proofErr w:type="gramStart"/>
      <w:r w:rsidRPr="001B6D4A">
        <w:rPr>
          <w:rFonts w:ascii="Calibri" w:hAnsi="Calibri" w:cs="Calibri"/>
        </w:rPr>
        <w:t>o‘</w:t>
      </w:r>
      <w:proofErr w:type="gramEnd"/>
      <w:r w:rsidRPr="001B6D4A">
        <w:rPr>
          <w:rFonts w:ascii="Calibri" w:hAnsi="Calibri" w:cs="Calibri"/>
        </w:rPr>
        <w:t>rniga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Style w:val="Strong"/>
          <w:rFonts w:ascii="Calibri" w:hAnsi="Calibri" w:cs="Calibri"/>
        </w:rPr>
        <w:t>Pipenv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vositasidan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foydalanganingizda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yaratiladi</w:t>
      </w:r>
      <w:proofErr w:type="spellEnd"/>
      <w:r w:rsidRPr="001B6D4A">
        <w:rPr>
          <w:rFonts w:ascii="Calibri" w:hAnsi="Calibri" w:cs="Calibri"/>
        </w:rPr>
        <w:t>.</w:t>
      </w:r>
    </w:p>
    <w:p w14:paraId="601F96AC" w14:textId="77103F61" w:rsidR="001B6D4A" w:rsidRDefault="001B6D4A" w:rsidP="001B6D4A">
      <w:pPr>
        <w:rPr>
          <w:rFonts w:ascii="Calibri" w:hAnsi="Calibri" w:cs="Calibri"/>
        </w:rPr>
      </w:pPr>
      <w:proofErr w:type="spellStart"/>
      <w:r w:rsidRPr="001B6D4A">
        <w:rPr>
          <w:rStyle w:val="HTMLCode"/>
          <w:rFonts w:ascii="Calibri" w:eastAsiaTheme="minorHAnsi" w:hAnsi="Calibri" w:cs="Calibri"/>
          <w:b/>
          <w:bCs/>
          <w:sz w:val="22"/>
          <w:szCs w:val="22"/>
        </w:rPr>
        <w:t>Pipfile</w:t>
      </w:r>
      <w:proofErr w:type="spellEnd"/>
      <w:r w:rsidRPr="001B6D4A">
        <w:rPr>
          <w:rFonts w:ascii="Calibri" w:hAnsi="Calibri" w:cs="Calibri"/>
        </w:rPr>
        <w:t xml:space="preserve"> – </w:t>
      </w:r>
      <w:proofErr w:type="spellStart"/>
      <w:r w:rsidRPr="001B6D4A">
        <w:rPr>
          <w:rFonts w:ascii="Calibri" w:hAnsi="Calibri" w:cs="Calibri"/>
        </w:rPr>
        <w:t>bu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Style w:val="Strong"/>
          <w:rFonts w:ascii="Calibri" w:hAnsi="Calibri" w:cs="Calibri"/>
        </w:rPr>
        <w:t>loyihangizdagi</w:t>
      </w:r>
      <w:proofErr w:type="spellEnd"/>
      <w:r w:rsidRPr="001B6D4A">
        <w:rPr>
          <w:rStyle w:val="Strong"/>
          <w:rFonts w:ascii="Calibri" w:hAnsi="Calibri" w:cs="Calibri"/>
        </w:rPr>
        <w:t xml:space="preserve"> </w:t>
      </w:r>
      <w:proofErr w:type="spellStart"/>
      <w:r w:rsidRPr="001B6D4A">
        <w:rPr>
          <w:rStyle w:val="Strong"/>
          <w:rFonts w:ascii="Calibri" w:hAnsi="Calibri" w:cs="Calibri"/>
        </w:rPr>
        <w:t>paketlar</w:t>
      </w:r>
      <w:proofErr w:type="spellEnd"/>
      <w:r w:rsidRPr="001B6D4A">
        <w:rPr>
          <w:rStyle w:val="Strong"/>
          <w:rFonts w:ascii="Calibri" w:hAnsi="Calibri" w:cs="Calibri"/>
        </w:rPr>
        <w:t xml:space="preserve"> </w:t>
      </w:r>
      <w:proofErr w:type="spellStart"/>
      <w:r w:rsidRPr="001B6D4A">
        <w:rPr>
          <w:rStyle w:val="Strong"/>
          <w:rFonts w:ascii="Calibri" w:hAnsi="Calibri" w:cs="Calibri"/>
        </w:rPr>
        <w:t>ro'yxatini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saqlovchi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fayl</w:t>
      </w:r>
      <w:proofErr w:type="spellEnd"/>
      <w:r w:rsidRPr="001B6D4A">
        <w:rPr>
          <w:rFonts w:ascii="Calibri" w:hAnsi="Calibri" w:cs="Calibri"/>
        </w:rPr>
        <w:t xml:space="preserve">. U </w:t>
      </w:r>
      <w:r w:rsidRPr="001B6D4A">
        <w:rPr>
          <w:rStyle w:val="HTMLCode"/>
          <w:rFonts w:ascii="Calibri" w:eastAsiaTheme="minorHAnsi" w:hAnsi="Calibri" w:cs="Calibri"/>
          <w:b/>
          <w:bCs/>
          <w:sz w:val="22"/>
          <w:szCs w:val="22"/>
        </w:rPr>
        <w:t>requirements.txt</w:t>
      </w:r>
      <w:r w:rsidRPr="001B6D4A">
        <w:rPr>
          <w:rFonts w:ascii="Calibri" w:hAnsi="Calibri" w:cs="Calibri"/>
        </w:rPr>
        <w:t xml:space="preserve"> ga </w:t>
      </w:r>
      <w:proofErr w:type="spellStart"/>
      <w:proofErr w:type="gramStart"/>
      <w:r w:rsidRPr="001B6D4A">
        <w:rPr>
          <w:rFonts w:ascii="Calibri" w:hAnsi="Calibri" w:cs="Calibri"/>
        </w:rPr>
        <w:t>o‘</w:t>
      </w:r>
      <w:proofErr w:type="gramEnd"/>
      <w:r w:rsidRPr="001B6D4A">
        <w:rPr>
          <w:rFonts w:ascii="Calibri" w:hAnsi="Calibri" w:cs="Calibri"/>
        </w:rPr>
        <w:t>xshash</w:t>
      </w:r>
      <w:proofErr w:type="spellEnd"/>
      <w:r w:rsidRPr="001B6D4A">
        <w:rPr>
          <w:rFonts w:ascii="Calibri" w:hAnsi="Calibri" w:cs="Calibri"/>
        </w:rPr>
        <w:t xml:space="preserve">, </w:t>
      </w:r>
      <w:proofErr w:type="spellStart"/>
      <w:r w:rsidRPr="001B6D4A">
        <w:rPr>
          <w:rFonts w:ascii="Calibri" w:hAnsi="Calibri" w:cs="Calibri"/>
        </w:rPr>
        <w:t>lekin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undan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ko‘ra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qulayroq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va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zamonaviyroq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formatda</w:t>
      </w:r>
      <w:proofErr w:type="spellEnd"/>
      <w:r w:rsidRPr="001B6D4A">
        <w:rPr>
          <w:rFonts w:ascii="Calibri" w:hAnsi="Calibri" w:cs="Calibri"/>
        </w:rPr>
        <w:t xml:space="preserve"> </w:t>
      </w:r>
      <w:proofErr w:type="spellStart"/>
      <w:r w:rsidRPr="001B6D4A">
        <w:rPr>
          <w:rFonts w:ascii="Calibri" w:hAnsi="Calibri" w:cs="Calibri"/>
        </w:rPr>
        <w:t>yoziladi</w:t>
      </w:r>
      <w:proofErr w:type="spellEnd"/>
      <w:r w:rsidRPr="001B6D4A">
        <w:rPr>
          <w:rFonts w:ascii="Calibri" w:hAnsi="Calibri" w:cs="Calibri"/>
        </w:rPr>
        <w:t>.</w:t>
      </w:r>
    </w:p>
    <w:p w14:paraId="455C542A" w14:textId="77777777" w:rsidR="00FA1C12" w:rsidRPr="001B6D4A" w:rsidRDefault="00FA1C12" w:rsidP="001B6D4A">
      <w:pPr>
        <w:rPr>
          <w:rFonts w:ascii="Calibri" w:hAnsi="Calibri" w:cs="Calibri"/>
        </w:rPr>
      </w:pPr>
    </w:p>
    <w:p w14:paraId="2D6209E9" w14:textId="66837289" w:rsidR="000D080D" w:rsidRDefault="00FA1C12" w:rsidP="00AD383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="00AD383F">
        <w:rPr>
          <w:b/>
          <w:bCs/>
          <w:sz w:val="32"/>
          <w:szCs w:val="32"/>
        </w:rPr>
        <w:t>anage.py</w:t>
      </w:r>
    </w:p>
    <w:p w14:paraId="5BCDCE61" w14:textId="4CACCEBA" w:rsidR="00FA1C12" w:rsidRDefault="00FA1C12" w:rsidP="00FA1C12">
      <w:proofErr w:type="spellStart"/>
      <w:r>
        <w:t>barcha</w:t>
      </w:r>
      <w:proofErr w:type="spellEnd"/>
      <w:r>
        <w:t xml:space="preserve"> Django </w:t>
      </w:r>
      <w:proofErr w:type="spellStart"/>
      <w:r>
        <w:t>buyruqlarini</w:t>
      </w:r>
      <w:proofErr w:type="spellEnd"/>
      <w:r>
        <w:t xml:space="preserve"> </w:t>
      </w:r>
      <w:proofErr w:type="spellStart"/>
      <w:r>
        <w:t>saqlaydi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faylni</w:t>
      </w:r>
      <w:proofErr w:type="spellEnd"/>
      <w:r>
        <w:t xml:space="preserve"> </w:t>
      </w:r>
      <w:proofErr w:type="spellStart"/>
      <w:r>
        <w:t>tahrirlashga</w:t>
      </w:r>
      <w:proofErr w:type="spellEnd"/>
      <w:r>
        <w:t xml:space="preserve"> </w:t>
      </w:r>
      <w:proofErr w:type="spellStart"/>
      <w:r>
        <w:t>shoshilmaslik</w:t>
      </w:r>
      <w:proofErr w:type="spellEnd"/>
      <w:r>
        <w:t xml:space="preserve"> </w:t>
      </w:r>
      <w:proofErr w:type="spellStart"/>
      <w:r>
        <w:t>kerak</w:t>
      </w:r>
      <w:proofErr w:type="spellEnd"/>
      <w:r>
        <w:t>.</w:t>
      </w:r>
    </w:p>
    <w:p w14:paraId="1C839555" w14:textId="7F049699" w:rsidR="00E05ED3" w:rsidRDefault="00E05ED3" w:rsidP="00FA1C12"/>
    <w:p w14:paraId="6E1258AD" w14:textId="7857D9DA" w:rsidR="00E05ED3" w:rsidRDefault="00E05ED3" w:rsidP="00FA1C12">
      <w:proofErr w:type="spellStart"/>
      <w:r>
        <w:t>Djangoda</w:t>
      </w:r>
      <w:proofErr w:type="spellEnd"/>
      <w:r>
        <w:t xml:space="preserve"> </w:t>
      </w:r>
      <w:r>
        <w:rPr>
          <w:b/>
          <w:bCs/>
        </w:rPr>
        <w:t xml:space="preserve">default </w:t>
      </w:r>
      <w:proofErr w:type="spellStart"/>
      <w:r>
        <w:t>holatda</w:t>
      </w:r>
      <w:proofErr w:type="spellEnd"/>
      <w:r>
        <w:t xml:space="preserve"> </w:t>
      </w:r>
      <w:proofErr w:type="spellStart"/>
      <w:r>
        <w:t>ma’lumotlar</w:t>
      </w:r>
      <w:proofErr w:type="spellEnd"/>
      <w:r>
        <w:t xml:space="preserve"> </w:t>
      </w:r>
      <w:proofErr w:type="spellStart"/>
      <w:r>
        <w:t>ba’zasi</w:t>
      </w:r>
      <w:proofErr w:type="spellEnd"/>
      <w:r>
        <w:t xml:space="preserve"> </w:t>
      </w:r>
      <w:r>
        <w:rPr>
          <w:b/>
          <w:bCs/>
        </w:rPr>
        <w:t xml:space="preserve">db.sqlite3 </w:t>
      </w:r>
      <w:r>
        <w:t xml:space="preserve">da </w:t>
      </w:r>
      <w:proofErr w:type="spellStart"/>
      <w:r>
        <w:t>joylashadi</w:t>
      </w:r>
      <w:proofErr w:type="spellEnd"/>
      <w:r>
        <w:t>.</w:t>
      </w:r>
      <w:r w:rsidR="008B7A6C">
        <w:t xml:space="preserve"> Bu </w:t>
      </w:r>
      <w:proofErr w:type="spellStart"/>
      <w:r w:rsidR="008B7A6C">
        <w:t>ma’lumotlar</w:t>
      </w:r>
      <w:proofErr w:type="spellEnd"/>
      <w:r w:rsidR="008B7A6C">
        <w:t xml:space="preserve"> </w:t>
      </w:r>
      <w:proofErr w:type="spellStart"/>
      <w:r w:rsidR="008B7A6C">
        <w:t>ba’zasi</w:t>
      </w:r>
      <w:proofErr w:type="spellEnd"/>
      <w:r w:rsidR="008B7A6C">
        <w:t xml:space="preserve"> </w:t>
      </w:r>
      <w:proofErr w:type="spellStart"/>
      <w:r w:rsidR="008B7A6C">
        <w:t>fayli</w:t>
      </w:r>
      <w:proofErr w:type="spellEnd"/>
      <w:r w:rsidR="008B7A6C">
        <w:t xml:space="preserve">. Bu </w:t>
      </w:r>
      <w:proofErr w:type="spellStart"/>
      <w:r w:rsidR="008B7A6C">
        <w:t>ma’lumotlar</w:t>
      </w:r>
      <w:proofErr w:type="spellEnd"/>
      <w:r w:rsidR="008B7A6C">
        <w:t xml:space="preserve"> </w:t>
      </w:r>
      <w:proofErr w:type="spellStart"/>
      <w:r w:rsidR="008B7A6C">
        <w:t>ba’zasini</w:t>
      </w:r>
      <w:proofErr w:type="spellEnd"/>
      <w:r w:rsidR="008B7A6C">
        <w:t xml:space="preserve"> </w:t>
      </w:r>
      <w:proofErr w:type="spellStart"/>
      <w:r w:rsidR="008B7A6C">
        <w:t>turi</w:t>
      </w:r>
      <w:r w:rsidR="003C72C4">
        <w:t>ni</w:t>
      </w:r>
      <w:proofErr w:type="spellEnd"/>
      <w:r w:rsidR="003C72C4">
        <w:t xml:space="preserve"> </w:t>
      </w:r>
      <w:proofErr w:type="spellStart"/>
      <w:r w:rsidR="003C72C4">
        <w:t>loyiha</w:t>
      </w:r>
      <w:proofErr w:type="spellEnd"/>
      <w:r w:rsidR="003C72C4">
        <w:t xml:space="preserve"> </w:t>
      </w:r>
      <w:proofErr w:type="spellStart"/>
      <w:r w:rsidR="003C72C4">
        <w:t>davomida</w:t>
      </w:r>
      <w:proofErr w:type="spellEnd"/>
      <w:r w:rsidR="003C72C4">
        <w:t xml:space="preserve"> </w:t>
      </w:r>
      <w:proofErr w:type="spellStart"/>
      <w:r w:rsidR="003C72C4">
        <w:t>boshqa</w:t>
      </w:r>
      <w:proofErr w:type="spellEnd"/>
      <w:r w:rsidR="003C72C4">
        <w:t xml:space="preserve"> </w:t>
      </w:r>
      <w:proofErr w:type="spellStart"/>
      <w:r w:rsidR="003C72C4">
        <w:t>turga</w:t>
      </w:r>
      <w:proofErr w:type="spellEnd"/>
      <w:r w:rsidR="003C72C4">
        <w:t xml:space="preserve"> </w:t>
      </w:r>
      <w:proofErr w:type="spellStart"/>
      <w:r w:rsidR="003C72C4">
        <w:t>o’zgartirish</w:t>
      </w:r>
      <w:proofErr w:type="spellEnd"/>
      <w:r w:rsidR="003C72C4">
        <w:t xml:space="preserve"> </w:t>
      </w:r>
      <w:proofErr w:type="spellStart"/>
      <w:r w:rsidR="003C72C4">
        <w:t>imkoniyati</w:t>
      </w:r>
      <w:proofErr w:type="spellEnd"/>
      <w:r w:rsidR="003C72C4">
        <w:t xml:space="preserve"> bor.</w:t>
      </w:r>
    </w:p>
    <w:p w14:paraId="5D4D65B9" w14:textId="0A78D2B1" w:rsidR="003C72C4" w:rsidRDefault="003C72C4" w:rsidP="00FA1C12">
      <w:proofErr w:type="spellStart"/>
      <w:r>
        <w:lastRenderedPageBreak/>
        <w:t>Loyihaning</w:t>
      </w:r>
      <w:proofErr w:type="spellEnd"/>
      <w:r>
        <w:t xml:space="preserve"> core </w:t>
      </w:r>
      <w:proofErr w:type="spellStart"/>
      <w:r>
        <w:t>fayllari</w:t>
      </w:r>
      <w:proofErr w:type="spellEnd"/>
      <w:r>
        <w:t>:</w:t>
      </w:r>
    </w:p>
    <w:p w14:paraId="27649510" w14:textId="086826E1" w:rsidR="003C72C4" w:rsidRDefault="003C72C4" w:rsidP="00FA1C12">
      <w:r w:rsidRPr="003C72C4">
        <w:rPr>
          <w:noProof/>
        </w:rPr>
        <w:drawing>
          <wp:inline distT="0" distB="0" distL="0" distR="0" wp14:anchorId="37AE3393" wp14:editId="30FD69F7">
            <wp:extent cx="2305372" cy="126700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277B" w14:textId="03831438" w:rsidR="003C72C4" w:rsidRDefault="003C72C4" w:rsidP="003C72C4">
      <w:pPr>
        <w:pStyle w:val="ListParagraph"/>
        <w:numPr>
          <w:ilvl w:val="0"/>
          <w:numId w:val="5"/>
        </w:numPr>
      </w:pPr>
      <w:r w:rsidRPr="003C72C4">
        <w:rPr>
          <w:b/>
          <w:bCs/>
        </w:rPr>
        <w:t>__init__.py</w:t>
      </w:r>
      <w:r>
        <w:t xml:space="preserve"> – </w:t>
      </w:r>
      <w:proofErr w:type="spellStart"/>
      <w:r>
        <w:t>tizimga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Django </w:t>
      </w:r>
      <w:proofErr w:type="spellStart"/>
      <w:r>
        <w:t>loyiha</w:t>
      </w:r>
      <w:proofErr w:type="spellEnd"/>
      <w:r>
        <w:t xml:space="preserve"> </w:t>
      </w:r>
      <w:proofErr w:type="spellStart"/>
      <w:r>
        <w:t>ekanligini</w:t>
      </w:r>
      <w:proofErr w:type="spellEnd"/>
      <w:r>
        <w:t xml:space="preserve"> </w:t>
      </w:r>
      <w:proofErr w:type="spellStart"/>
      <w:r>
        <w:t>bildirib</w:t>
      </w:r>
      <w:proofErr w:type="spellEnd"/>
      <w:r>
        <w:t xml:space="preserve"> </w:t>
      </w:r>
      <w:proofErr w:type="spellStart"/>
      <w:r>
        <w:t>turadi</w:t>
      </w:r>
      <w:proofErr w:type="spellEnd"/>
      <w:r>
        <w:t>.</w:t>
      </w:r>
    </w:p>
    <w:p w14:paraId="56AB5CB8" w14:textId="7F4F5F42" w:rsidR="003C72C4" w:rsidRDefault="003C72C4" w:rsidP="003C72C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asgi.py </w:t>
      </w:r>
      <w:proofErr w:type="spellStart"/>
      <w:r>
        <w:t>va</w:t>
      </w:r>
      <w:proofErr w:type="spellEnd"/>
      <w:r>
        <w:t xml:space="preserve"> </w:t>
      </w:r>
      <w:r>
        <w:rPr>
          <w:b/>
          <w:bCs/>
        </w:rPr>
        <w:t xml:space="preserve">wsgi.py </w:t>
      </w:r>
      <w:proofErr w:type="spellStart"/>
      <w:r>
        <w:t>bu</w:t>
      </w:r>
      <w:proofErr w:type="spellEnd"/>
      <w:r>
        <w:t xml:space="preserve"> Django </w:t>
      </w:r>
      <w:proofErr w:type="spellStart"/>
      <w:r>
        <w:t>loyihasining</w:t>
      </w:r>
      <w:proofErr w:type="spellEnd"/>
      <w:r>
        <w:t xml:space="preserve"> server </w:t>
      </w:r>
      <w:proofErr w:type="spellStart"/>
      <w:r>
        <w:t>interfeysi</w:t>
      </w:r>
      <w:proofErr w:type="spellEnd"/>
      <w:r>
        <w:t xml:space="preserve"> </w:t>
      </w:r>
      <w:proofErr w:type="spellStart"/>
      <w:r>
        <w:t>fayllari</w:t>
      </w:r>
      <w:proofErr w:type="spellEnd"/>
      <w:r>
        <w:t xml:space="preserve"> </w:t>
      </w:r>
      <w:proofErr w:type="spellStart"/>
      <w:r>
        <w:t>bo’lib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tashqi</w:t>
      </w:r>
      <w:proofErr w:type="spellEnd"/>
      <w:r>
        <w:t xml:space="preserve"> web </w:t>
      </w:r>
      <w:proofErr w:type="spellStart"/>
      <w:r>
        <w:t>serverlar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Django </w:t>
      </w:r>
      <w:proofErr w:type="spellStart"/>
      <w:r>
        <w:t>o’rtasida</w:t>
      </w:r>
      <w:proofErr w:type="spellEnd"/>
      <w:r>
        <w:t xml:space="preserve"> </w:t>
      </w:r>
      <w:proofErr w:type="spellStart"/>
      <w:r>
        <w:t>aloqa</w:t>
      </w:r>
      <w:proofErr w:type="spellEnd"/>
      <w:r>
        <w:t xml:space="preserve"> </w:t>
      </w:r>
      <w:proofErr w:type="spellStart"/>
      <w:r>
        <w:t>o’rnatish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>.</w:t>
      </w:r>
    </w:p>
    <w:p w14:paraId="23065905" w14:textId="3643A89B" w:rsidR="003C72C4" w:rsidRDefault="003C72C4" w:rsidP="003C72C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settings.py </w:t>
      </w:r>
      <w:r>
        <w:t xml:space="preserve">– </w:t>
      </w:r>
      <w:proofErr w:type="spellStart"/>
      <w:r>
        <w:t>loyiha</w:t>
      </w:r>
      <w:proofErr w:type="spellEnd"/>
      <w:r>
        <w:t xml:space="preserve"> </w:t>
      </w:r>
      <w:proofErr w:type="spellStart"/>
      <w:r>
        <w:t>sozlamalarini</w:t>
      </w:r>
      <w:proofErr w:type="spellEnd"/>
      <w:r>
        <w:t xml:space="preserve"> </w:t>
      </w:r>
      <w:proofErr w:type="spellStart"/>
      <w:r>
        <w:t>boshqarish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 xml:space="preserve">. Django </w:t>
      </w:r>
      <w:proofErr w:type="spellStart"/>
      <w:r>
        <w:t>loyihasining</w:t>
      </w:r>
      <w:proofErr w:type="spellEnd"/>
      <w:r>
        <w:t xml:space="preserve"> </w:t>
      </w:r>
      <w:proofErr w:type="spellStart"/>
      <w:r w:rsidRPr="003C72C4">
        <w:rPr>
          <w:i/>
          <w:iCs/>
        </w:rPr>
        <w:t>yuragi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>.</w:t>
      </w:r>
    </w:p>
    <w:p w14:paraId="2174D37C" w14:textId="77777777" w:rsidR="00561949" w:rsidRDefault="00AA2488" w:rsidP="003C72C4">
      <w:pPr>
        <w:pStyle w:val="ListParagraph"/>
        <w:numPr>
          <w:ilvl w:val="0"/>
          <w:numId w:val="5"/>
        </w:numPr>
      </w:pPr>
      <w:r w:rsidRPr="00AA2488">
        <w:rPr>
          <w:b/>
          <w:bCs/>
        </w:rPr>
        <w:t>urls.py</w:t>
      </w:r>
      <w:r>
        <w:t xml:space="preserve"> - </w:t>
      </w:r>
      <w:proofErr w:type="spellStart"/>
      <w:r w:rsidR="00561949">
        <w:t>bu</w:t>
      </w:r>
      <w:proofErr w:type="spellEnd"/>
      <w:r w:rsidR="00561949">
        <w:t xml:space="preserve"> </w:t>
      </w:r>
      <w:proofErr w:type="spellStart"/>
      <w:r w:rsidR="00561949">
        <w:rPr>
          <w:rStyle w:val="Strong"/>
        </w:rPr>
        <w:t>saytga</w:t>
      </w:r>
      <w:proofErr w:type="spellEnd"/>
      <w:r w:rsidR="00561949">
        <w:rPr>
          <w:rStyle w:val="Strong"/>
        </w:rPr>
        <w:t xml:space="preserve"> </w:t>
      </w:r>
      <w:proofErr w:type="spellStart"/>
      <w:r w:rsidR="00561949">
        <w:rPr>
          <w:rStyle w:val="Strong"/>
        </w:rPr>
        <w:t>kelgan</w:t>
      </w:r>
      <w:proofErr w:type="spellEnd"/>
      <w:r w:rsidR="00561949">
        <w:rPr>
          <w:rStyle w:val="Strong"/>
        </w:rPr>
        <w:t xml:space="preserve"> </w:t>
      </w:r>
      <w:proofErr w:type="spellStart"/>
      <w:proofErr w:type="gramStart"/>
      <w:r w:rsidR="00561949">
        <w:rPr>
          <w:rStyle w:val="Strong"/>
        </w:rPr>
        <w:t>so‘</w:t>
      </w:r>
      <w:proofErr w:type="gramEnd"/>
      <w:r w:rsidR="00561949">
        <w:rPr>
          <w:rStyle w:val="Strong"/>
        </w:rPr>
        <w:t>rovlarni</w:t>
      </w:r>
      <w:proofErr w:type="spellEnd"/>
      <w:r w:rsidR="00561949">
        <w:rPr>
          <w:rStyle w:val="Strong"/>
        </w:rPr>
        <w:t xml:space="preserve"> </w:t>
      </w:r>
      <w:proofErr w:type="spellStart"/>
      <w:r w:rsidR="00561949">
        <w:rPr>
          <w:rStyle w:val="Strong"/>
        </w:rPr>
        <w:t>to‘g‘ri</w:t>
      </w:r>
      <w:proofErr w:type="spellEnd"/>
      <w:r w:rsidR="00561949">
        <w:rPr>
          <w:rStyle w:val="Strong"/>
        </w:rPr>
        <w:t xml:space="preserve"> </w:t>
      </w:r>
      <w:proofErr w:type="spellStart"/>
      <w:r w:rsidR="00561949">
        <w:rPr>
          <w:rStyle w:val="Strong"/>
        </w:rPr>
        <w:t>view'ga</w:t>
      </w:r>
      <w:proofErr w:type="spellEnd"/>
      <w:r w:rsidR="00561949">
        <w:rPr>
          <w:rStyle w:val="Strong"/>
        </w:rPr>
        <w:t xml:space="preserve"> </w:t>
      </w:r>
      <w:proofErr w:type="spellStart"/>
      <w:r w:rsidR="00561949">
        <w:rPr>
          <w:rStyle w:val="Strong"/>
        </w:rPr>
        <w:t>yo‘naltiradigan</w:t>
      </w:r>
      <w:proofErr w:type="spellEnd"/>
      <w:r w:rsidR="00561949">
        <w:t xml:space="preserve"> </w:t>
      </w:r>
      <w:proofErr w:type="spellStart"/>
      <w:r w:rsidR="00561949">
        <w:t>fayl</w:t>
      </w:r>
      <w:proofErr w:type="spellEnd"/>
      <w:r w:rsidR="00561949">
        <w:t xml:space="preserve">. </w:t>
      </w:r>
      <w:proofErr w:type="spellStart"/>
      <w:r w:rsidR="00561949">
        <w:t>Django'da</w:t>
      </w:r>
      <w:proofErr w:type="spellEnd"/>
      <w:r w:rsidR="00561949">
        <w:t xml:space="preserve"> </w:t>
      </w:r>
      <w:proofErr w:type="spellStart"/>
      <w:r w:rsidR="00561949">
        <w:t>har</w:t>
      </w:r>
      <w:proofErr w:type="spellEnd"/>
      <w:r w:rsidR="00561949">
        <w:t xml:space="preserve"> </w:t>
      </w:r>
      <w:proofErr w:type="spellStart"/>
      <w:r w:rsidR="00561949">
        <w:t>bir</w:t>
      </w:r>
      <w:proofErr w:type="spellEnd"/>
      <w:r w:rsidR="00561949">
        <w:t xml:space="preserve"> URL </w:t>
      </w:r>
      <w:proofErr w:type="spellStart"/>
      <w:r w:rsidR="00561949">
        <w:t>manzili</w:t>
      </w:r>
      <w:proofErr w:type="spellEnd"/>
      <w:r w:rsidR="00561949">
        <w:t xml:space="preserve"> </w:t>
      </w:r>
      <w:proofErr w:type="spellStart"/>
      <w:r w:rsidR="00561949">
        <w:t>aynan</w:t>
      </w:r>
      <w:proofErr w:type="spellEnd"/>
      <w:r w:rsidR="00561949">
        <w:t xml:space="preserve"> </w:t>
      </w:r>
      <w:proofErr w:type="spellStart"/>
      <w:r w:rsidR="00561949">
        <w:t>qaysi</w:t>
      </w:r>
      <w:proofErr w:type="spellEnd"/>
      <w:r w:rsidR="00561949">
        <w:t xml:space="preserve"> </w:t>
      </w:r>
      <w:proofErr w:type="spellStart"/>
      <w:r w:rsidR="00561949">
        <w:t>funksiya</w:t>
      </w:r>
      <w:proofErr w:type="spellEnd"/>
      <w:r w:rsidR="00561949">
        <w:t xml:space="preserve"> </w:t>
      </w:r>
      <w:proofErr w:type="spellStart"/>
      <w:r w:rsidR="00561949">
        <w:t>yoki</w:t>
      </w:r>
      <w:proofErr w:type="spellEnd"/>
      <w:r w:rsidR="00561949">
        <w:t xml:space="preserve"> </w:t>
      </w:r>
      <w:proofErr w:type="spellStart"/>
      <w:r w:rsidR="00561949">
        <w:t>sahifani</w:t>
      </w:r>
      <w:proofErr w:type="spellEnd"/>
      <w:r w:rsidR="00561949">
        <w:t xml:space="preserve"> </w:t>
      </w:r>
      <w:proofErr w:type="spellStart"/>
      <w:r w:rsidR="00561949">
        <w:t>chaqirishini</w:t>
      </w:r>
      <w:proofErr w:type="spellEnd"/>
      <w:r w:rsidR="00561949">
        <w:t xml:space="preserve"> </w:t>
      </w:r>
      <w:proofErr w:type="spellStart"/>
      <w:r w:rsidR="00561949">
        <w:t>shu</w:t>
      </w:r>
      <w:proofErr w:type="spellEnd"/>
      <w:r w:rsidR="00561949">
        <w:t xml:space="preserve"> </w:t>
      </w:r>
      <w:proofErr w:type="spellStart"/>
      <w:r w:rsidR="00561949">
        <w:t>fayl</w:t>
      </w:r>
      <w:proofErr w:type="spellEnd"/>
      <w:r w:rsidR="00561949">
        <w:t xml:space="preserve"> </w:t>
      </w:r>
      <w:proofErr w:type="spellStart"/>
      <w:r w:rsidR="00561949">
        <w:t>orqali</w:t>
      </w:r>
      <w:proofErr w:type="spellEnd"/>
      <w:r w:rsidR="00561949">
        <w:t xml:space="preserve"> </w:t>
      </w:r>
      <w:proofErr w:type="spellStart"/>
      <w:r w:rsidR="00561949">
        <w:t>belgilanadi</w:t>
      </w:r>
      <w:proofErr w:type="spellEnd"/>
      <w:r w:rsidR="00561949">
        <w:t>.</w:t>
      </w:r>
    </w:p>
    <w:p w14:paraId="3E63165F" w14:textId="77777777" w:rsidR="00561949" w:rsidRDefault="00561949" w:rsidP="00561949">
      <w:pPr>
        <w:ind w:left="360"/>
      </w:pPr>
    </w:p>
    <w:p w14:paraId="5CA81C5F" w14:textId="747818FA" w:rsidR="002E0490" w:rsidRDefault="00AA2488" w:rsidP="00561949">
      <w:pPr>
        <w:ind w:left="360"/>
      </w:pPr>
      <w:r>
        <w:t xml:space="preserve"> </w:t>
      </w:r>
    </w:p>
    <w:p w14:paraId="4756AF0A" w14:textId="77777777" w:rsidR="003C72C4" w:rsidRDefault="003C72C4" w:rsidP="00FA1C12"/>
    <w:p w14:paraId="405CF4DC" w14:textId="1CE434A8" w:rsidR="008B7A6C" w:rsidRDefault="00896C0E" w:rsidP="00FA1C12">
      <w:proofErr w:type="spellStart"/>
      <w:r>
        <w:t>Dars</w:t>
      </w:r>
      <w:proofErr w:type="spellEnd"/>
      <w:r>
        <w:t xml:space="preserve"> </w:t>
      </w:r>
      <w:proofErr w:type="spellStart"/>
      <w:r>
        <w:t>nomi</w:t>
      </w:r>
      <w:proofErr w:type="spellEnd"/>
      <w:r>
        <w:t xml:space="preserve">: </w:t>
      </w:r>
      <w:proofErr w:type="spellStart"/>
      <w:r>
        <w:t>Queryset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model manager</w:t>
      </w:r>
    </w:p>
    <w:p w14:paraId="79C4D5F6" w14:textId="54BAB21F" w:rsidR="00896C0E" w:rsidRDefault="00896C0E" w:rsidP="00FA1C12">
      <w:proofErr w:type="spellStart"/>
      <w:r>
        <w:t>Sekund</w:t>
      </w:r>
      <w:proofErr w:type="spellEnd"/>
      <w:r>
        <w:t>: 14:40</w:t>
      </w:r>
    </w:p>
    <w:p w14:paraId="19503E03" w14:textId="2C0CB00B" w:rsidR="00896C0E" w:rsidRDefault="00896C0E" w:rsidP="00FA1C12">
      <w:proofErr w:type="spellStart"/>
      <w:r>
        <w:t>Loyiha</w:t>
      </w:r>
      <w:proofErr w:type="spellEnd"/>
      <w:r>
        <w:t xml:space="preserve"> superuser: admin</w:t>
      </w:r>
    </w:p>
    <w:p w14:paraId="7DCA4F9D" w14:textId="00D55261" w:rsidR="00896C0E" w:rsidRDefault="00896C0E" w:rsidP="00FA1C12">
      <w:proofErr w:type="spellStart"/>
      <w:r>
        <w:t>Parol</w:t>
      </w:r>
      <w:proofErr w:type="spellEnd"/>
      <w:r>
        <w:t>: admin</w:t>
      </w:r>
    </w:p>
    <w:p w14:paraId="12C5FF60" w14:textId="529B7D2E" w:rsidR="008C755E" w:rsidRDefault="008C755E" w:rsidP="008C755E">
      <w:pPr>
        <w:pStyle w:val="Heading1"/>
      </w:pPr>
      <w:r>
        <w:t xml:space="preserve">Model manager </w:t>
      </w:r>
      <w:proofErr w:type="spellStart"/>
      <w:r>
        <w:t>nima</w:t>
      </w:r>
      <w:proofErr w:type="spellEnd"/>
      <w:r>
        <w:t>?</w:t>
      </w:r>
    </w:p>
    <w:p w14:paraId="321E3F9A" w14:textId="36364659" w:rsidR="008C755E" w:rsidRDefault="008C755E" w:rsidP="008C755E">
      <w:r>
        <w:t xml:space="preserve">Har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modelda</w:t>
      </w:r>
      <w:proofErr w:type="spellEnd"/>
      <w:r>
        <w:t xml:space="preserve"> </w:t>
      </w:r>
      <w:proofErr w:type="spellStart"/>
      <w:r>
        <w:t>o’zining</w:t>
      </w:r>
      <w:proofErr w:type="spellEnd"/>
      <w:r>
        <w:t xml:space="preserve"> default model </w:t>
      </w:r>
      <w:proofErr w:type="spellStart"/>
      <w:r>
        <w:t>manageri</w:t>
      </w:r>
      <w:proofErr w:type="spellEnd"/>
      <w:r>
        <w:t xml:space="preserve"> bor. Model manager </w:t>
      </w:r>
      <w:proofErr w:type="spellStart"/>
      <w:r>
        <w:t>bu</w:t>
      </w:r>
      <w:proofErr w:type="spellEnd"/>
      <w:r>
        <w:t xml:space="preserve"> </w:t>
      </w:r>
      <w:proofErr w:type="spellStart"/>
      <w:r>
        <w:t>yordamchi</w:t>
      </w:r>
      <w:proofErr w:type="spellEnd"/>
      <w:r>
        <w:t xml:space="preserve"> </w:t>
      </w:r>
      <w:proofErr w:type="spellStart"/>
      <w:r>
        <w:t>buyruqlar</w:t>
      </w:r>
      <w:proofErr w:type="spellEnd"/>
      <w:r>
        <w:t xml:space="preserve"> </w:t>
      </w:r>
      <w:proofErr w:type="spellStart"/>
      <w:r>
        <w:t>to’plami</w:t>
      </w:r>
      <w:proofErr w:type="spellEnd"/>
      <w:r>
        <w:t xml:space="preserve">. </w:t>
      </w:r>
      <w:proofErr w:type="spellStart"/>
      <w:r>
        <w:t>Misol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r w:rsidRPr="008C755E">
        <w:rPr>
          <w:b/>
          <w:bCs/>
        </w:rPr>
        <w:t>News</w:t>
      </w:r>
      <w:r>
        <w:t xml:space="preserve"> </w:t>
      </w:r>
      <w:proofErr w:type="spellStart"/>
      <w:r>
        <w:t>va</w:t>
      </w:r>
      <w:proofErr w:type="spellEnd"/>
      <w:r>
        <w:t xml:space="preserve"> </w:t>
      </w:r>
      <w:r w:rsidRPr="008C755E">
        <w:rPr>
          <w:b/>
          <w:bCs/>
        </w:rPr>
        <w:t>Category</w:t>
      </w:r>
      <w:r>
        <w:t xml:space="preserve"> </w:t>
      </w:r>
      <w:proofErr w:type="spellStart"/>
      <w:r>
        <w:t>nomi</w:t>
      </w:r>
      <w:proofErr w:type="spellEnd"/>
      <w:r>
        <w:t xml:space="preserve"> </w:t>
      </w:r>
      <w:proofErr w:type="spellStart"/>
      <w:r>
        <w:t>modellarimizga</w:t>
      </w:r>
      <w:proofErr w:type="spellEnd"/>
      <w:r>
        <w:t xml:space="preserve"> </w:t>
      </w:r>
      <w:proofErr w:type="spellStart"/>
      <w:r>
        <w:t>misol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proofErr w:type="gramStart"/>
      <w:r w:rsidRPr="008C755E">
        <w:rPr>
          <w:b/>
          <w:bCs/>
        </w:rPr>
        <w:t>News.objects.all</w:t>
      </w:r>
      <w:proofErr w:type="spellEnd"/>
      <w:r w:rsidRPr="008C755E">
        <w:rPr>
          <w:b/>
          <w:bCs/>
        </w:rPr>
        <w:t>(</w:t>
      </w:r>
      <w:proofErr w:type="gramEnd"/>
      <w:r w:rsidRPr="008C755E">
        <w:rPr>
          <w:b/>
          <w:bCs/>
        </w:rPr>
        <w:t>)</w:t>
      </w:r>
      <w:r>
        <w:t xml:space="preserve"> </w:t>
      </w:r>
      <w:proofErr w:type="spellStart"/>
      <w:r>
        <w:t>buyrug’idagi</w:t>
      </w:r>
      <w:proofErr w:type="spellEnd"/>
      <w:r>
        <w:t xml:space="preserve"> </w:t>
      </w:r>
      <w:r w:rsidRPr="008C755E">
        <w:rPr>
          <w:b/>
          <w:bCs/>
          <w:i/>
          <w:iCs/>
        </w:rPr>
        <w:t>objects</w:t>
      </w:r>
      <w:r>
        <w:t xml:space="preserve"> </w:t>
      </w:r>
      <w:proofErr w:type="spellStart"/>
      <w:r>
        <w:t>bu</w:t>
      </w:r>
      <w:proofErr w:type="spellEnd"/>
      <w:r>
        <w:t xml:space="preserve"> model manager </w:t>
      </w:r>
      <w:proofErr w:type="spellStart"/>
      <w:r>
        <w:t>buyrug’u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 xml:space="preserve">. </w:t>
      </w:r>
    </w:p>
    <w:p w14:paraId="5B3595ED" w14:textId="78B72F1B" w:rsidR="00927F3E" w:rsidRDefault="00927F3E" w:rsidP="008C755E">
      <w:proofErr w:type="spellStart"/>
      <w:r>
        <w:t>Djangoda</w:t>
      </w:r>
      <w:proofErr w:type="spellEnd"/>
      <w:r>
        <w:t xml:space="preserve"> </w:t>
      </w:r>
      <w:proofErr w:type="spellStart"/>
      <w:r>
        <w:t>o’zimizga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bo’lgan</w:t>
      </w:r>
      <w:proofErr w:type="spellEnd"/>
      <w:r>
        <w:t xml:space="preserve"> </w:t>
      </w:r>
      <w:proofErr w:type="spellStart"/>
      <w:r w:rsidRPr="00927F3E">
        <w:rPr>
          <w:b/>
          <w:bCs/>
          <w:i/>
          <w:iCs/>
        </w:rPr>
        <w:t>modelmanager</w:t>
      </w:r>
      <w:proofErr w:type="spellEnd"/>
      <w:r>
        <w:t xml:space="preserve"> </w:t>
      </w:r>
      <w:proofErr w:type="spellStart"/>
      <w:r>
        <w:t>yaratishimiz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: </w:t>
      </w:r>
      <w:proofErr w:type="spellStart"/>
      <w:r>
        <w:t>Buning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app </w:t>
      </w:r>
      <w:proofErr w:type="spellStart"/>
      <w:r>
        <w:t>papkasini</w:t>
      </w:r>
      <w:proofErr w:type="spellEnd"/>
      <w:r>
        <w:t xml:space="preserve"> </w:t>
      </w:r>
      <w:proofErr w:type="spellStart"/>
      <w:r>
        <w:t>ichida</w:t>
      </w:r>
      <w:proofErr w:type="spellEnd"/>
      <w:r>
        <w:t xml:space="preserve"> </w:t>
      </w:r>
      <w:r w:rsidRPr="00927F3E">
        <w:rPr>
          <w:b/>
          <w:bCs/>
          <w:i/>
          <w:iCs/>
        </w:rPr>
        <w:t xml:space="preserve">managers.py </w:t>
      </w:r>
      <w:proofErr w:type="spellStart"/>
      <w:r>
        <w:t>nomli</w:t>
      </w:r>
      <w:proofErr w:type="spellEnd"/>
      <w:r>
        <w:t xml:space="preserve"> </w:t>
      </w:r>
      <w:proofErr w:type="spellStart"/>
      <w:r>
        <w:t>fayl</w:t>
      </w:r>
      <w:proofErr w:type="spellEnd"/>
      <w:r>
        <w:t xml:space="preserve"> </w:t>
      </w:r>
      <w:proofErr w:type="spellStart"/>
      <w:r>
        <w:t>yaratib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faylga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buruqlar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o’zimiz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zarur</w:t>
      </w:r>
      <w:proofErr w:type="spellEnd"/>
      <w:r>
        <w:t xml:space="preserve"> </w:t>
      </w:r>
      <w:proofErr w:type="spellStart"/>
      <w:r>
        <w:t>bo’lgan</w:t>
      </w:r>
      <w:proofErr w:type="spellEnd"/>
      <w:r>
        <w:t xml:space="preserve"> </w:t>
      </w:r>
      <w:proofErr w:type="spellStart"/>
      <w:r w:rsidRPr="00927F3E">
        <w:rPr>
          <w:b/>
          <w:bCs/>
          <w:i/>
          <w:iCs/>
        </w:rPr>
        <w:t>modelmanagerni</w:t>
      </w:r>
      <w:proofErr w:type="spellEnd"/>
      <w:r>
        <w:t xml:space="preserve"> </w:t>
      </w:r>
      <w:proofErr w:type="spellStart"/>
      <w:r>
        <w:t>yaratib</w:t>
      </w:r>
      <w:proofErr w:type="spellEnd"/>
      <w:r>
        <w:t xml:space="preserve"> </w:t>
      </w:r>
      <w:proofErr w:type="spellStart"/>
      <w:r>
        <w:t>olamiz</w:t>
      </w:r>
      <w:proofErr w:type="spellEnd"/>
      <w:r w:rsidR="00F4278C">
        <w:t>:</w:t>
      </w:r>
    </w:p>
    <w:p w14:paraId="48DC7A55" w14:textId="77777777" w:rsidR="00F4278C" w:rsidRPr="00F4278C" w:rsidRDefault="00F4278C" w:rsidP="00F4278C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F4278C">
        <w:rPr>
          <w:rFonts w:ascii="JetBrains Mono" w:eastAsia="Times New Roman" w:hAnsi="JetBrains Mono" w:cs="JetBrains Mono"/>
          <w:color w:val="C586C0"/>
          <w:sz w:val="21"/>
          <w:szCs w:val="21"/>
        </w:rPr>
        <w:t>from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django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db</w:t>
      </w:r>
      <w:proofErr w:type="spellEnd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F4278C">
        <w:rPr>
          <w:rFonts w:ascii="JetBrains Mono" w:eastAsia="Times New Roman" w:hAnsi="JetBrains Mono" w:cs="JetBrains Mono"/>
          <w:color w:val="C586C0"/>
          <w:sz w:val="21"/>
          <w:szCs w:val="21"/>
        </w:rPr>
        <w:t>import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</w:p>
    <w:p w14:paraId="4D4DDD2E" w14:textId="77777777" w:rsidR="00F4278C" w:rsidRPr="00F4278C" w:rsidRDefault="00F4278C" w:rsidP="00F4278C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proofErr w:type="gramStart"/>
      <w:r w:rsidRPr="00F4278C">
        <w:rPr>
          <w:rFonts w:ascii="JetBrains Mono" w:eastAsia="Times New Roman" w:hAnsi="JetBrains Mono" w:cs="JetBrains Mono"/>
          <w:color w:val="C586C0"/>
          <w:sz w:val="21"/>
          <w:szCs w:val="21"/>
        </w:rPr>
        <w:t>from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.</w:t>
      </w:r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proofErr w:type="gramEnd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F4278C">
        <w:rPr>
          <w:rFonts w:ascii="JetBrains Mono" w:eastAsia="Times New Roman" w:hAnsi="JetBrains Mono" w:cs="JetBrains Mono"/>
          <w:color w:val="C586C0"/>
          <w:sz w:val="21"/>
          <w:szCs w:val="21"/>
        </w:rPr>
        <w:t>import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News</w:t>
      </w:r>
    </w:p>
    <w:p w14:paraId="3F2B006F" w14:textId="77777777" w:rsidR="00F4278C" w:rsidRPr="00F4278C" w:rsidRDefault="00F4278C" w:rsidP="00F4278C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6FBC6A2E" w14:textId="77777777" w:rsidR="00F4278C" w:rsidRPr="00F4278C" w:rsidRDefault="00F4278C" w:rsidP="00F4278C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F4278C">
        <w:rPr>
          <w:rFonts w:ascii="JetBrains Mono" w:eastAsia="Times New Roman" w:hAnsi="JetBrains Mono" w:cs="JetBrains Mono"/>
          <w:color w:val="569CD6"/>
          <w:sz w:val="21"/>
          <w:szCs w:val="21"/>
        </w:rPr>
        <w:t>class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PublishedManager</w:t>
      </w:r>
      <w:proofErr w:type="spellEnd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proofErr w:type="gramStart"/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Manager</w:t>
      </w:r>
      <w:proofErr w:type="spellEnd"/>
      <w:proofErr w:type="gramEnd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2A4247F8" w14:textId="77777777" w:rsidR="00F4278C" w:rsidRPr="00F4278C" w:rsidRDefault="00F4278C" w:rsidP="00F4278C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F4278C">
        <w:rPr>
          <w:rFonts w:ascii="JetBrains Mono" w:eastAsia="Times New Roman" w:hAnsi="JetBrains Mono" w:cs="JetBrains Mono"/>
          <w:color w:val="569CD6"/>
          <w:sz w:val="21"/>
          <w:szCs w:val="21"/>
        </w:rPr>
        <w:t>def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r w:rsidRPr="00F4278C">
        <w:rPr>
          <w:rFonts w:ascii="JetBrains Mono" w:eastAsia="Times New Roman" w:hAnsi="JetBrains Mono" w:cs="JetBrains Mono"/>
          <w:color w:val="DCDCAA"/>
          <w:sz w:val="21"/>
          <w:szCs w:val="21"/>
        </w:rPr>
        <w:t>get_queryset</w:t>
      </w:r>
      <w:proofErr w:type="spellEnd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F4278C">
        <w:rPr>
          <w:rFonts w:ascii="JetBrains Mono" w:eastAsia="Times New Roman" w:hAnsi="JetBrains Mono" w:cs="JetBrains Mono"/>
          <w:color w:val="9CDCFE"/>
          <w:sz w:val="21"/>
          <w:szCs w:val="21"/>
        </w:rPr>
        <w:t>self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4BCFC63E" w14:textId="77777777" w:rsidR="00F4278C" w:rsidRPr="00F4278C" w:rsidRDefault="00F4278C" w:rsidP="00F4278C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F4278C">
        <w:rPr>
          <w:rFonts w:ascii="JetBrains Mono" w:eastAsia="Times New Roman" w:hAnsi="JetBrains Mono" w:cs="JetBrains Mono"/>
          <w:color w:val="C586C0"/>
          <w:sz w:val="21"/>
          <w:szCs w:val="21"/>
        </w:rPr>
        <w:t>return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super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gramStart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).</w:t>
      </w:r>
      <w:proofErr w:type="spellStart"/>
      <w:r w:rsidRPr="00F4278C">
        <w:rPr>
          <w:rFonts w:ascii="JetBrains Mono" w:eastAsia="Times New Roman" w:hAnsi="JetBrains Mono" w:cs="JetBrains Mono"/>
          <w:color w:val="DCDCAA"/>
          <w:sz w:val="21"/>
          <w:szCs w:val="21"/>
        </w:rPr>
        <w:t>get</w:t>
      </w:r>
      <w:proofErr w:type="gramEnd"/>
      <w:r w:rsidRPr="00F4278C">
        <w:rPr>
          <w:rFonts w:ascii="JetBrains Mono" w:eastAsia="Times New Roman" w:hAnsi="JetBrains Mono" w:cs="JetBrains Mono"/>
          <w:color w:val="DCDCAA"/>
          <w:sz w:val="21"/>
          <w:szCs w:val="21"/>
        </w:rPr>
        <w:t>_queryset</w:t>
      </w:r>
      <w:proofErr w:type="spellEnd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().</w:t>
      </w:r>
      <w:r w:rsidRPr="00F4278C">
        <w:rPr>
          <w:rFonts w:ascii="JetBrains Mono" w:eastAsia="Times New Roman" w:hAnsi="JetBrains Mono" w:cs="JetBrains Mono"/>
          <w:color w:val="DCDCAA"/>
          <w:sz w:val="21"/>
          <w:szCs w:val="21"/>
        </w:rPr>
        <w:t>filter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F4278C">
        <w:rPr>
          <w:rFonts w:ascii="JetBrains Mono" w:eastAsia="Times New Roman" w:hAnsi="JetBrains Mono" w:cs="JetBrains Mono"/>
          <w:color w:val="9CDCFE"/>
          <w:sz w:val="21"/>
          <w:szCs w:val="21"/>
        </w:rPr>
        <w:t>status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proofErr w:type="spellStart"/>
      <w:r w:rsidRPr="00F4278C">
        <w:rPr>
          <w:rFonts w:ascii="JetBrains Mono" w:eastAsia="Times New Roman" w:hAnsi="JetBrains Mono" w:cs="JetBrains Mono"/>
          <w:color w:val="4EC9B0"/>
          <w:sz w:val="21"/>
          <w:szCs w:val="21"/>
        </w:rPr>
        <w:t>News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F4278C">
        <w:rPr>
          <w:rFonts w:ascii="JetBrains Mono" w:eastAsia="Times New Roman" w:hAnsi="JetBrains Mono" w:cs="JetBrains Mono"/>
          <w:color w:val="9CDCFE"/>
          <w:sz w:val="21"/>
          <w:szCs w:val="21"/>
        </w:rPr>
        <w:t>status</w:t>
      </w:r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.Published</w:t>
      </w:r>
      <w:proofErr w:type="spellEnd"/>
      <w:r w:rsidRPr="00F4278C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2E4563B1" w14:textId="77777777" w:rsidR="001B1BC2" w:rsidRDefault="001B1BC2" w:rsidP="008C755E"/>
    <w:p w14:paraId="5F2D7E35" w14:textId="1D038BFD" w:rsidR="00F4278C" w:rsidRDefault="00F4278C" w:rsidP="008C755E">
      <w:r w:rsidRPr="00070ADE">
        <w:rPr>
          <w:b/>
          <w:bCs/>
        </w:rPr>
        <w:lastRenderedPageBreak/>
        <w:t>model</w:t>
      </w:r>
      <w:r w:rsidR="001B1BC2">
        <w:rPr>
          <w:b/>
          <w:bCs/>
        </w:rPr>
        <w:t>s</w:t>
      </w:r>
      <w:r w:rsidRPr="00070ADE">
        <w:rPr>
          <w:b/>
          <w:bCs/>
        </w:rPr>
        <w:t>.py</w:t>
      </w:r>
      <w:r>
        <w:t xml:space="preserve"> Ichida </w:t>
      </w:r>
      <w:proofErr w:type="spellStart"/>
      <w:r>
        <w:t>chaqirib</w:t>
      </w:r>
      <w:proofErr w:type="spellEnd"/>
      <w:r>
        <w:t xml:space="preserve"> </w:t>
      </w:r>
      <w:proofErr w:type="spellStart"/>
      <w:r>
        <w:t>ishlatib</w:t>
      </w:r>
      <w:proofErr w:type="spellEnd"/>
      <w:r>
        <w:t xml:space="preserve"> </w:t>
      </w:r>
      <w:proofErr w:type="spellStart"/>
      <w:r>
        <w:t>ko’ramiz</w:t>
      </w:r>
      <w:proofErr w:type="spellEnd"/>
      <w:r>
        <w:t>:</w:t>
      </w:r>
    </w:p>
    <w:p w14:paraId="3383D638" w14:textId="27CF3F55" w:rsidR="00F4278C" w:rsidRDefault="001B1BC2" w:rsidP="008C755E">
      <w:r>
        <w:t xml:space="preserve">models ga </w:t>
      </w:r>
      <w:proofErr w:type="spellStart"/>
      <w:r>
        <w:t>chaqirib</w:t>
      </w:r>
      <w:proofErr w:type="spellEnd"/>
      <w:r>
        <w:t xml:space="preserve"> </w:t>
      </w:r>
      <w:proofErr w:type="spellStart"/>
      <w:r>
        <w:t>ishlata</w:t>
      </w:r>
      <w:proofErr w:type="spellEnd"/>
      <w:r>
        <w:t xml:space="preserve"> </w:t>
      </w:r>
      <w:proofErr w:type="spellStart"/>
      <w:r>
        <w:t>olmadik</w:t>
      </w:r>
      <w:proofErr w:type="spellEnd"/>
      <w:r>
        <w:t xml:space="preserve">, </w:t>
      </w:r>
      <w:proofErr w:type="spellStart"/>
      <w:r>
        <w:t>shu</w:t>
      </w:r>
      <w:proofErr w:type="spellEnd"/>
      <w:r>
        <w:t xml:space="preserve"> </w:t>
      </w:r>
      <w:proofErr w:type="spellStart"/>
      <w:r>
        <w:t>sabab</w:t>
      </w:r>
      <w:proofErr w:type="spellEnd"/>
      <w:r>
        <w:t xml:space="preserve"> </w:t>
      </w:r>
      <w:proofErr w:type="spellStart"/>
      <w:r>
        <w:t>o’zini</w:t>
      </w:r>
      <w:proofErr w:type="spellEnd"/>
      <w:r>
        <w:t xml:space="preserve"> Ichida </w:t>
      </w:r>
      <w:proofErr w:type="spellStart"/>
      <w:r>
        <w:t>chaqirdik</w:t>
      </w:r>
      <w:proofErr w:type="spellEnd"/>
      <w:r>
        <w:t>:</w:t>
      </w:r>
    </w:p>
    <w:p w14:paraId="5B59D0B2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C586C0"/>
          <w:sz w:val="21"/>
          <w:szCs w:val="21"/>
        </w:rPr>
        <w:t>from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django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db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C586C0"/>
          <w:sz w:val="21"/>
          <w:szCs w:val="21"/>
        </w:rPr>
        <w:t>import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</w:p>
    <w:p w14:paraId="1FA835FA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C586C0"/>
          <w:sz w:val="21"/>
          <w:szCs w:val="21"/>
        </w:rPr>
        <w:t>from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django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utils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C586C0"/>
          <w:sz w:val="21"/>
          <w:szCs w:val="21"/>
        </w:rPr>
        <w:t>import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timezone</w:t>
      </w:r>
      <w:proofErr w:type="spellEnd"/>
    </w:p>
    <w:p w14:paraId="132B6E39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04302F3E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# Create your models here.</w:t>
      </w:r>
    </w:p>
    <w:p w14:paraId="47910948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class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PublishedManager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Manager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221DEBFF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def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get_queryset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self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70F34B22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1B1BC2">
        <w:rPr>
          <w:rFonts w:ascii="JetBrains Mono" w:eastAsia="Times New Roman" w:hAnsi="JetBrains Mono" w:cs="JetBrains Mono"/>
          <w:color w:val="C586C0"/>
          <w:sz w:val="21"/>
          <w:szCs w:val="21"/>
        </w:rPr>
        <w:t>return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super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gramStart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).</w:t>
      </w:r>
      <w:proofErr w:type="spellStart"/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get</w:t>
      </w:r>
      <w:proofErr w:type="gramEnd"/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_queryset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().</w:t>
      </w:r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filter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status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News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Status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FC1FF"/>
          <w:sz w:val="21"/>
          <w:szCs w:val="21"/>
        </w:rPr>
        <w:t>Published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40964BB7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60E388C4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class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Category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1402A684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name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CharField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max_length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1B1BC2">
        <w:rPr>
          <w:rFonts w:ascii="JetBrains Mono" w:eastAsia="Times New Roman" w:hAnsi="JetBrains Mono" w:cs="JetBrains Mono"/>
          <w:color w:val="B5CEA8"/>
          <w:sz w:val="21"/>
          <w:szCs w:val="21"/>
        </w:rPr>
        <w:t>150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44BACB3A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4D134F87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def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__str__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self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78DED79D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1B1BC2">
        <w:rPr>
          <w:rFonts w:ascii="JetBrains Mono" w:eastAsia="Times New Roman" w:hAnsi="JetBrains Mono" w:cs="JetBrains Mono"/>
          <w:color w:val="C586C0"/>
          <w:sz w:val="21"/>
          <w:szCs w:val="21"/>
        </w:rPr>
        <w:t>return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self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name</w:t>
      </w:r>
    </w:p>
    <w:p w14:paraId="18029F9E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37B2345C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class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News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4A8F7D98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class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Status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TextChoices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7DD217B1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1B1BC2">
        <w:rPr>
          <w:rFonts w:ascii="JetBrains Mono" w:eastAsia="Times New Roman" w:hAnsi="JetBrains Mono" w:cs="JetBrains Mono"/>
          <w:color w:val="4FC1FF"/>
          <w:sz w:val="21"/>
          <w:szCs w:val="21"/>
        </w:rPr>
        <w:t>Draft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"DF"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"Draft"</w:t>
      </w:r>
    </w:p>
    <w:p w14:paraId="7FE3DB95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1B1BC2">
        <w:rPr>
          <w:rFonts w:ascii="JetBrains Mono" w:eastAsia="Times New Roman" w:hAnsi="JetBrains Mono" w:cs="JetBrains Mono"/>
          <w:color w:val="4FC1FF"/>
          <w:sz w:val="21"/>
          <w:szCs w:val="21"/>
        </w:rPr>
        <w:t>Published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"PB"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"Published"</w:t>
      </w:r>
    </w:p>
    <w:p w14:paraId="636BCDC0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39C12ADF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# id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models.IntegerField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primary_key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=True, unique=True)</w:t>
      </w:r>
    </w:p>
    <w:p w14:paraId="42968AF9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title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CharField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max_length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1B1BC2">
        <w:rPr>
          <w:rFonts w:ascii="JetBrains Mono" w:eastAsia="Times New Roman" w:hAnsi="JetBrains Mono" w:cs="JetBrains Mono"/>
          <w:color w:val="B5CEA8"/>
          <w:sz w:val="21"/>
          <w:szCs w:val="21"/>
        </w:rPr>
        <w:t>250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245E43C2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slug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SlugField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max_length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1B1BC2">
        <w:rPr>
          <w:rFonts w:ascii="JetBrains Mono" w:eastAsia="Times New Roman" w:hAnsi="JetBrains Mono" w:cs="JetBrains Mono"/>
          <w:color w:val="B5CEA8"/>
          <w:sz w:val="21"/>
          <w:szCs w:val="21"/>
        </w:rPr>
        <w:t>250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4F5A2006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body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TextField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()</w:t>
      </w:r>
    </w:p>
    <w:p w14:paraId="4F8B6902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image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ImageField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upload_to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'news/images'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) </w:t>
      </w:r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#Rasmlar 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bilan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ishlaganda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 "pillow" 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kutubxonasini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o'rnatish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kerak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 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bo'ladi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.</w:t>
      </w:r>
    </w:p>
    <w:p w14:paraId="324861F8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#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pipenv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 install Pillow</w:t>
      </w:r>
    </w:p>
    <w:p w14:paraId="1DE344AE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category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ForeignKey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Category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on_delete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CASCADE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32CE9C08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publish_time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DateTimeField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default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timezone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now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3B44AA0F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created_time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DateTimeField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auto_now_add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True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543CE268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updated_time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DateTimeField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auto_now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True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3EC68B45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status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CharField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max_length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r w:rsidRPr="001B1BC2">
        <w:rPr>
          <w:rFonts w:ascii="JetBrains Mono" w:eastAsia="Times New Roman" w:hAnsi="JetBrains Mono" w:cs="JetBrains Mono"/>
          <w:color w:val="B5CEA8"/>
          <w:sz w:val="21"/>
          <w:szCs w:val="21"/>
        </w:rPr>
        <w:t>2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choices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Status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choices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default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proofErr w:type="spell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Status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FC1FF"/>
          <w:sz w:val="21"/>
          <w:szCs w:val="21"/>
        </w:rPr>
        <w:t>Draft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61D9A796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75FF174E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objects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Manager</w:t>
      </w:r>
      <w:proofErr w:type="spellEnd"/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() </w:t>
      </w:r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#default </w:t>
      </w:r>
      <w:proofErr w:type="spellStart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>django</w:t>
      </w:r>
      <w:proofErr w:type="spellEnd"/>
      <w:r w:rsidRPr="001B1BC2">
        <w:rPr>
          <w:rFonts w:ascii="JetBrains Mono" w:eastAsia="Times New Roman" w:hAnsi="JetBrains Mono" w:cs="JetBrains Mono"/>
          <w:color w:val="6A9955"/>
          <w:sz w:val="21"/>
          <w:szCs w:val="21"/>
        </w:rPr>
        <w:t xml:space="preserve"> manager</w:t>
      </w:r>
    </w:p>
    <w:p w14:paraId="562E082A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published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PublishedManager</w:t>
      </w:r>
      <w:proofErr w:type="spell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gramEnd"/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3EFC24C6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6A1BA0E2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class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4EC9B0"/>
          <w:sz w:val="21"/>
          <w:szCs w:val="21"/>
        </w:rPr>
        <w:t>Meta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:</w:t>
      </w:r>
    </w:p>
    <w:p w14:paraId="40F7FFF4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ordering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[</w:t>
      </w:r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"-</w:t>
      </w:r>
      <w:proofErr w:type="spellStart"/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publish_time</w:t>
      </w:r>
      <w:proofErr w:type="spellEnd"/>
      <w:r w:rsidRPr="001B1BC2">
        <w:rPr>
          <w:rFonts w:ascii="JetBrains Mono" w:eastAsia="Times New Roman" w:hAnsi="JetBrains Mono" w:cs="JetBrains Mono"/>
          <w:color w:val="CE9178"/>
          <w:sz w:val="21"/>
          <w:szCs w:val="21"/>
        </w:rPr>
        <w:t>"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]</w:t>
      </w:r>
    </w:p>
    <w:p w14:paraId="0523052B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2B89E7B6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1B1BC2">
        <w:rPr>
          <w:rFonts w:ascii="JetBrains Mono" w:eastAsia="Times New Roman" w:hAnsi="JetBrains Mono" w:cs="JetBrains Mono"/>
          <w:color w:val="569CD6"/>
          <w:sz w:val="21"/>
          <w:szCs w:val="21"/>
        </w:rPr>
        <w:t>def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1B1BC2">
        <w:rPr>
          <w:rFonts w:ascii="JetBrains Mono" w:eastAsia="Times New Roman" w:hAnsi="JetBrains Mono" w:cs="JetBrains Mono"/>
          <w:color w:val="DCDCAA"/>
          <w:sz w:val="21"/>
          <w:szCs w:val="21"/>
        </w:rPr>
        <w:t>__str__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self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648B0795" w14:textId="77777777" w:rsidR="001B1BC2" w:rsidRPr="001B1BC2" w:rsidRDefault="001B1BC2" w:rsidP="001B1BC2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1B1BC2">
        <w:rPr>
          <w:rFonts w:ascii="JetBrains Mono" w:eastAsia="Times New Roman" w:hAnsi="JetBrains Mono" w:cs="JetBrains Mono"/>
          <w:color w:val="C586C0"/>
          <w:sz w:val="21"/>
          <w:szCs w:val="21"/>
        </w:rPr>
        <w:t>return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proofErr w:type="gramStart"/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self</w:t>
      </w:r>
      <w:r w:rsidRPr="001B1BC2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1B1BC2">
        <w:rPr>
          <w:rFonts w:ascii="JetBrains Mono" w:eastAsia="Times New Roman" w:hAnsi="JetBrains Mono" w:cs="JetBrains Mono"/>
          <w:color w:val="9CDCFE"/>
          <w:sz w:val="21"/>
          <w:szCs w:val="21"/>
        </w:rPr>
        <w:t>title</w:t>
      </w:r>
      <w:proofErr w:type="spellEnd"/>
      <w:proofErr w:type="gramEnd"/>
    </w:p>
    <w:p w14:paraId="54BD669C" w14:textId="4B2A4A54" w:rsidR="001B1BC2" w:rsidRDefault="001B1BC2" w:rsidP="008C755E"/>
    <w:p w14:paraId="7F382ACD" w14:textId="2456E715" w:rsidR="008F1DEC" w:rsidRDefault="008F1DEC" w:rsidP="008C755E">
      <w:r w:rsidRPr="008F1DEC">
        <w:rPr>
          <w:b/>
          <w:bCs/>
        </w:rPr>
        <w:lastRenderedPageBreak/>
        <w:t xml:space="preserve">python manage.py </w:t>
      </w:r>
      <w:proofErr w:type="gramStart"/>
      <w:r w:rsidRPr="008F1DEC">
        <w:rPr>
          <w:b/>
          <w:bCs/>
        </w:rPr>
        <w:t>shell</w:t>
      </w:r>
      <w:r>
        <w:t xml:space="preserve">  -</w:t>
      </w:r>
      <w:proofErr w:type="gramEnd"/>
      <w:r>
        <w:t xml:space="preserve"> </w:t>
      </w:r>
      <w:proofErr w:type="spellStart"/>
      <w:r>
        <w:t>QuerySet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published manager </w:t>
      </w:r>
      <w:proofErr w:type="spellStart"/>
      <w:r>
        <w:t>buyrug’idan</w:t>
      </w:r>
      <w:proofErr w:type="spellEnd"/>
      <w:r>
        <w:t xml:space="preserve"> </w:t>
      </w:r>
      <w:proofErr w:type="spellStart"/>
      <w:r>
        <w:t>foydalanib</w:t>
      </w:r>
      <w:proofErr w:type="spellEnd"/>
      <w:r>
        <w:t xml:space="preserve"> published </w:t>
      </w:r>
      <w:proofErr w:type="spellStart"/>
      <w:r>
        <w:t>qilingan</w:t>
      </w:r>
      <w:proofErr w:type="spellEnd"/>
      <w:r>
        <w:t xml:space="preserve"> </w:t>
      </w:r>
      <w:proofErr w:type="spellStart"/>
      <w:r>
        <w:t>newslarni</w:t>
      </w:r>
      <w:proofErr w:type="spellEnd"/>
      <w:r>
        <w:t xml:space="preserve"> </w:t>
      </w:r>
      <w:proofErr w:type="spellStart"/>
      <w:r>
        <w:t>chiqarib</w:t>
      </w:r>
      <w:proofErr w:type="spellEnd"/>
      <w:r>
        <w:t xml:space="preserve"> </w:t>
      </w:r>
      <w:proofErr w:type="spellStart"/>
      <w:r>
        <w:t>olish</w:t>
      </w:r>
      <w:proofErr w:type="spellEnd"/>
      <w:r>
        <w:t>:</w:t>
      </w:r>
    </w:p>
    <w:p w14:paraId="34EBDF4E" w14:textId="6CD8E01F" w:rsidR="008F1DEC" w:rsidRPr="008F1DEC" w:rsidRDefault="008F1DEC" w:rsidP="008C755E">
      <w:pPr>
        <w:rPr>
          <w:b/>
          <w:bCs/>
        </w:rPr>
      </w:pPr>
      <w:r w:rsidRPr="008F1DEC">
        <w:rPr>
          <w:b/>
          <w:bCs/>
        </w:rPr>
        <w:t xml:space="preserve">from </w:t>
      </w:r>
      <w:proofErr w:type="spellStart"/>
      <w:r w:rsidRPr="008F1DEC">
        <w:rPr>
          <w:b/>
          <w:bCs/>
        </w:rPr>
        <w:t>news_</w:t>
      </w:r>
      <w:proofErr w:type="gramStart"/>
      <w:r w:rsidRPr="008F1DEC">
        <w:rPr>
          <w:b/>
          <w:bCs/>
        </w:rPr>
        <w:t>app.models</w:t>
      </w:r>
      <w:proofErr w:type="spellEnd"/>
      <w:proofErr w:type="gramEnd"/>
      <w:r w:rsidRPr="008F1DEC">
        <w:rPr>
          <w:b/>
          <w:bCs/>
        </w:rPr>
        <w:t xml:space="preserve"> import News, Category</w:t>
      </w:r>
    </w:p>
    <w:p w14:paraId="571AFF78" w14:textId="5E8B28BB" w:rsidR="008F1DEC" w:rsidRDefault="008F1DEC" w:rsidP="008C755E">
      <w:proofErr w:type="spellStart"/>
      <w:proofErr w:type="gramStart"/>
      <w:r>
        <w:t>News.</w:t>
      </w:r>
      <w:r w:rsidRPr="008F1DEC">
        <w:rPr>
          <w:b/>
          <w:bCs/>
        </w:rPr>
        <w:t>published</w:t>
      </w:r>
      <w:r>
        <w:t>.all</w:t>
      </w:r>
      <w:proofErr w:type="spellEnd"/>
      <w:r>
        <w:t>(</w:t>
      </w:r>
      <w:proofErr w:type="gramEnd"/>
      <w:r>
        <w:t>)</w:t>
      </w:r>
    </w:p>
    <w:p w14:paraId="1BA66753" w14:textId="59D6A960" w:rsidR="00B64808" w:rsidRDefault="00B64808" w:rsidP="008C755E"/>
    <w:p w14:paraId="1B2CB9FE" w14:textId="058B11EF" w:rsidR="00B64808" w:rsidRDefault="00B64808" w:rsidP="00B64808">
      <w:pPr>
        <w:pStyle w:val="Heading1"/>
      </w:pPr>
      <w:proofErr w:type="spellStart"/>
      <w:r>
        <w:t>Loyihaga</w:t>
      </w:r>
      <w:proofErr w:type="spellEnd"/>
      <w:r>
        <w:t xml:space="preserve"> </w:t>
      </w:r>
      <w:r w:rsidRPr="00B64808">
        <w:rPr>
          <w:b/>
          <w:bCs/>
        </w:rPr>
        <w:t>Static</w:t>
      </w:r>
      <w:r>
        <w:t xml:space="preserve"> </w:t>
      </w:r>
      <w:proofErr w:type="spellStart"/>
      <w:r>
        <w:t>fayllarni</w:t>
      </w:r>
      <w:proofErr w:type="spellEnd"/>
      <w:r>
        <w:t xml:space="preserve"> </w:t>
      </w:r>
      <w:proofErr w:type="spellStart"/>
      <w:r>
        <w:t>bog’lash</w:t>
      </w:r>
      <w:proofErr w:type="spellEnd"/>
    </w:p>
    <w:p w14:paraId="433BAC6E" w14:textId="5D6C99FB" w:rsidR="00B64808" w:rsidRDefault="00B64808" w:rsidP="00B64808"/>
    <w:p w14:paraId="2A5C1278" w14:textId="1E91036C" w:rsidR="00B64808" w:rsidRDefault="00B64808" w:rsidP="00B64808">
      <w:r>
        <w:t xml:space="preserve">Settings.py </w:t>
      </w:r>
      <w:proofErr w:type="spellStart"/>
      <w:r>
        <w:t>faylida</w:t>
      </w:r>
      <w:proofErr w:type="spellEnd"/>
      <w:r>
        <w:t>:</w:t>
      </w:r>
    </w:p>
    <w:p w14:paraId="584231C8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4FC1FF"/>
          <w:sz w:val="21"/>
          <w:szCs w:val="21"/>
        </w:rPr>
        <w:t>STATIC_URL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'/static/'</w:t>
      </w:r>
    </w:p>
    <w:p w14:paraId="7E7CAA6E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4FC1FF"/>
          <w:sz w:val="21"/>
          <w:szCs w:val="21"/>
        </w:rPr>
        <w:t>STATICFILES_DIRS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[</w:t>
      </w:r>
      <w:r w:rsidRPr="00B64808">
        <w:rPr>
          <w:rFonts w:ascii="JetBrains Mono" w:eastAsia="Times New Roman" w:hAnsi="JetBrains Mono" w:cs="JetBrains Mono"/>
          <w:color w:val="4FC1FF"/>
          <w:sz w:val="21"/>
          <w:szCs w:val="21"/>
        </w:rPr>
        <w:t>BASE_DIR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B64808">
        <w:rPr>
          <w:rFonts w:ascii="JetBrains Mono" w:eastAsia="Times New Roman" w:hAnsi="JetBrains Mono" w:cs="JetBrains Mono"/>
          <w:color w:val="DCDCAA"/>
          <w:sz w:val="21"/>
          <w:szCs w:val="21"/>
        </w:rPr>
        <w:t>/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'static'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]</w:t>
      </w:r>
    </w:p>
    <w:p w14:paraId="0FA349EE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4FC1FF"/>
          <w:sz w:val="21"/>
          <w:szCs w:val="21"/>
        </w:rPr>
        <w:t>STATIC_ROOT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r w:rsidRPr="00B64808">
        <w:rPr>
          <w:rFonts w:ascii="JetBrains Mono" w:eastAsia="Times New Roman" w:hAnsi="JetBrains Mono" w:cs="JetBrains Mono"/>
          <w:color w:val="4FC1FF"/>
          <w:sz w:val="21"/>
          <w:szCs w:val="21"/>
        </w:rPr>
        <w:t>BASE_DIR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B64808">
        <w:rPr>
          <w:rFonts w:ascii="JetBrains Mono" w:eastAsia="Times New Roman" w:hAnsi="JetBrains Mono" w:cs="JetBrains Mono"/>
          <w:color w:val="DCDCAA"/>
          <w:sz w:val="21"/>
          <w:szCs w:val="21"/>
        </w:rPr>
        <w:t>/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'</w:t>
      </w:r>
      <w:proofErr w:type="spellStart"/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staticfiles</w:t>
      </w:r>
      <w:proofErr w:type="spellEnd"/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'</w:t>
      </w:r>
    </w:p>
    <w:p w14:paraId="0657EEA1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4FC1FF"/>
          <w:sz w:val="21"/>
          <w:szCs w:val="21"/>
        </w:rPr>
        <w:t>STATICFILES_FINDERS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[</w:t>
      </w:r>
    </w:p>
    <w:p w14:paraId="766A4EAE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'</w:t>
      </w:r>
      <w:proofErr w:type="spellStart"/>
      <w:proofErr w:type="gramStart"/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django.contrib</w:t>
      </w:r>
      <w:proofErr w:type="gramEnd"/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.staticfiles.finders.FileSystemFinder</w:t>
      </w:r>
      <w:proofErr w:type="spellEnd"/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'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,</w:t>
      </w:r>
    </w:p>
    <w:p w14:paraId="67597241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'</w:t>
      </w:r>
      <w:proofErr w:type="spellStart"/>
      <w:proofErr w:type="gramStart"/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django.contrib</w:t>
      </w:r>
      <w:proofErr w:type="gramEnd"/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.staticfiles.finders.AppDirectoriesFinder</w:t>
      </w:r>
      <w:proofErr w:type="spellEnd"/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'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,</w:t>
      </w:r>
    </w:p>
    <w:p w14:paraId="6D8109FE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]</w:t>
      </w:r>
    </w:p>
    <w:p w14:paraId="0A694213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4FC1FF"/>
          <w:sz w:val="21"/>
          <w:szCs w:val="21"/>
        </w:rPr>
        <w:t>MEDIA_URL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'media/'</w:t>
      </w:r>
    </w:p>
    <w:p w14:paraId="03187C7E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4FC1FF"/>
          <w:sz w:val="21"/>
          <w:szCs w:val="21"/>
        </w:rPr>
        <w:t>MEDIA_ROOT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r w:rsidRPr="00B64808">
        <w:rPr>
          <w:rFonts w:ascii="JetBrains Mono" w:eastAsia="Times New Roman" w:hAnsi="JetBrains Mono" w:cs="JetBrains Mono"/>
          <w:color w:val="4FC1FF"/>
          <w:sz w:val="21"/>
          <w:szCs w:val="21"/>
        </w:rPr>
        <w:t>BASE_DIR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B64808">
        <w:rPr>
          <w:rFonts w:ascii="JetBrains Mono" w:eastAsia="Times New Roman" w:hAnsi="JetBrains Mono" w:cs="JetBrains Mono"/>
          <w:color w:val="DCDCAA"/>
          <w:sz w:val="21"/>
          <w:szCs w:val="21"/>
        </w:rPr>
        <w:t>/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B64808">
        <w:rPr>
          <w:rFonts w:ascii="JetBrains Mono" w:eastAsia="Times New Roman" w:hAnsi="JetBrains Mono" w:cs="JetBrains Mono"/>
          <w:color w:val="CE9178"/>
          <w:sz w:val="21"/>
          <w:szCs w:val="21"/>
        </w:rPr>
        <w:t>'media/'</w:t>
      </w:r>
    </w:p>
    <w:p w14:paraId="7B2AB86F" w14:textId="3C3CF909" w:rsidR="00B64808" w:rsidRDefault="00B64808" w:rsidP="00B64808"/>
    <w:p w14:paraId="0A2AADF5" w14:textId="17C9A935" w:rsidR="00B64808" w:rsidRDefault="00B64808" w:rsidP="00B64808">
      <w:r>
        <w:t xml:space="preserve">Urls.py </w:t>
      </w:r>
      <w:proofErr w:type="spellStart"/>
      <w:r>
        <w:t>faylida</w:t>
      </w:r>
      <w:proofErr w:type="spellEnd"/>
      <w:r>
        <w:t>:</w:t>
      </w:r>
    </w:p>
    <w:p w14:paraId="29402908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C586C0"/>
          <w:sz w:val="21"/>
          <w:szCs w:val="21"/>
        </w:rPr>
        <w:t>if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spellStart"/>
      <w:proofErr w:type="gramStart"/>
      <w:r w:rsidRPr="00B64808">
        <w:rPr>
          <w:rFonts w:ascii="JetBrains Mono" w:eastAsia="Times New Roman" w:hAnsi="JetBrains Mono" w:cs="JetBrains Mono"/>
          <w:color w:val="9CDCFE"/>
          <w:sz w:val="21"/>
          <w:szCs w:val="21"/>
        </w:rPr>
        <w:t>settings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.DEBUG</w:t>
      </w:r>
      <w:proofErr w:type="spellEnd"/>
      <w:proofErr w:type="gramEnd"/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:</w:t>
      </w:r>
    </w:p>
    <w:p w14:paraId="1D72D99F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proofErr w:type="spellStart"/>
      <w:r w:rsidRPr="00B64808">
        <w:rPr>
          <w:rFonts w:ascii="JetBrains Mono" w:eastAsia="Times New Roman" w:hAnsi="JetBrains Mono" w:cs="JetBrains Mono"/>
          <w:color w:val="9CDCFE"/>
          <w:sz w:val="21"/>
          <w:szCs w:val="21"/>
        </w:rPr>
        <w:t>urlpatterns</w:t>
      </w:r>
      <w:proofErr w:type="spellEnd"/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+= </w:t>
      </w:r>
      <w:proofErr w:type="gramStart"/>
      <w:r w:rsidRPr="00B64808">
        <w:rPr>
          <w:rFonts w:ascii="JetBrains Mono" w:eastAsia="Times New Roman" w:hAnsi="JetBrains Mono" w:cs="JetBrains Mono"/>
          <w:color w:val="DCDCAA"/>
          <w:sz w:val="21"/>
          <w:szCs w:val="21"/>
        </w:rPr>
        <w:t>static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proofErr w:type="gramEnd"/>
      <w:r w:rsidRPr="00B64808">
        <w:rPr>
          <w:rFonts w:ascii="JetBrains Mono" w:eastAsia="Times New Roman" w:hAnsi="JetBrains Mono" w:cs="JetBrains Mono"/>
          <w:color w:val="9CDCFE"/>
          <w:sz w:val="21"/>
          <w:szCs w:val="21"/>
        </w:rPr>
        <w:t>settings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.STATIC_URL</w:t>
      </w:r>
      <w:proofErr w:type="spellEnd"/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proofErr w:type="spellStart"/>
      <w:r w:rsidRPr="00B64808">
        <w:rPr>
          <w:rFonts w:ascii="JetBrains Mono" w:eastAsia="Times New Roman" w:hAnsi="JetBrains Mono" w:cs="JetBrains Mono"/>
          <w:color w:val="9CDCFE"/>
          <w:sz w:val="21"/>
          <w:szCs w:val="21"/>
        </w:rPr>
        <w:t>document_root</w:t>
      </w:r>
      <w:proofErr w:type="spellEnd"/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proofErr w:type="spellStart"/>
      <w:r w:rsidRPr="00B64808">
        <w:rPr>
          <w:rFonts w:ascii="JetBrains Mono" w:eastAsia="Times New Roman" w:hAnsi="JetBrains Mono" w:cs="JetBrains Mono"/>
          <w:color w:val="9CDCFE"/>
          <w:sz w:val="21"/>
          <w:szCs w:val="21"/>
        </w:rPr>
        <w:t>settings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.STATIC_ROOT</w:t>
      </w:r>
      <w:proofErr w:type="spellEnd"/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5A1367B3" w14:textId="77777777" w:rsidR="00B64808" w:rsidRPr="00B64808" w:rsidRDefault="00B64808" w:rsidP="00B64808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proofErr w:type="spellStart"/>
      <w:r w:rsidRPr="00B64808">
        <w:rPr>
          <w:rFonts w:ascii="JetBrains Mono" w:eastAsia="Times New Roman" w:hAnsi="JetBrains Mono" w:cs="JetBrains Mono"/>
          <w:color w:val="9CDCFE"/>
          <w:sz w:val="21"/>
          <w:szCs w:val="21"/>
        </w:rPr>
        <w:t>urlpatterns</w:t>
      </w:r>
      <w:proofErr w:type="spellEnd"/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+= </w:t>
      </w:r>
      <w:proofErr w:type="gramStart"/>
      <w:r w:rsidRPr="00B64808">
        <w:rPr>
          <w:rFonts w:ascii="JetBrains Mono" w:eastAsia="Times New Roman" w:hAnsi="JetBrains Mono" w:cs="JetBrains Mono"/>
          <w:color w:val="DCDCAA"/>
          <w:sz w:val="21"/>
          <w:szCs w:val="21"/>
        </w:rPr>
        <w:t>static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spellStart"/>
      <w:proofErr w:type="gramEnd"/>
      <w:r w:rsidRPr="00B64808">
        <w:rPr>
          <w:rFonts w:ascii="JetBrains Mono" w:eastAsia="Times New Roman" w:hAnsi="JetBrains Mono" w:cs="JetBrains Mono"/>
          <w:color w:val="9CDCFE"/>
          <w:sz w:val="21"/>
          <w:szCs w:val="21"/>
        </w:rPr>
        <w:t>settings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.MEDIA_URL</w:t>
      </w:r>
      <w:proofErr w:type="spellEnd"/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proofErr w:type="spellStart"/>
      <w:r w:rsidRPr="00B64808">
        <w:rPr>
          <w:rFonts w:ascii="JetBrains Mono" w:eastAsia="Times New Roman" w:hAnsi="JetBrains Mono" w:cs="JetBrains Mono"/>
          <w:color w:val="9CDCFE"/>
          <w:sz w:val="21"/>
          <w:szCs w:val="21"/>
        </w:rPr>
        <w:t>document_root</w:t>
      </w:r>
      <w:proofErr w:type="spellEnd"/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=</w:t>
      </w:r>
      <w:proofErr w:type="spellStart"/>
      <w:r w:rsidRPr="00B64808">
        <w:rPr>
          <w:rFonts w:ascii="JetBrains Mono" w:eastAsia="Times New Roman" w:hAnsi="JetBrains Mono" w:cs="JetBrains Mono"/>
          <w:color w:val="9CDCFE"/>
          <w:sz w:val="21"/>
          <w:szCs w:val="21"/>
        </w:rPr>
        <w:t>settings</w:t>
      </w:r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.MEDIA_ROOT</w:t>
      </w:r>
      <w:proofErr w:type="spellEnd"/>
      <w:r w:rsidRPr="00B64808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2E6D242E" w14:textId="04465EEA" w:rsidR="00B64808" w:rsidRDefault="00B64808" w:rsidP="00B64808"/>
    <w:p w14:paraId="1AB3F08E" w14:textId="3FF3C7BF" w:rsidR="00873B4E" w:rsidRDefault="00873B4E" w:rsidP="00B64808">
      <w:proofErr w:type="spellStart"/>
      <w:r>
        <w:t>Djangoda</w:t>
      </w:r>
      <w:proofErr w:type="spellEnd"/>
      <w:r>
        <w:t xml:space="preserve"> context processor </w:t>
      </w:r>
      <w:proofErr w:type="spellStart"/>
      <w:r>
        <w:t>bor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u base.html </w:t>
      </w:r>
      <w:proofErr w:type="spellStart"/>
      <w:r>
        <w:t>kabi</w:t>
      </w:r>
      <w:proofErr w:type="spellEnd"/>
      <w:r>
        <w:t xml:space="preserve"> view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ma’lumot</w:t>
      </w:r>
      <w:proofErr w:type="spellEnd"/>
      <w:r>
        <w:t xml:space="preserve"> </w:t>
      </w:r>
      <w:proofErr w:type="spellStart"/>
      <w:r>
        <w:t>uzatib</w:t>
      </w:r>
      <w:proofErr w:type="spellEnd"/>
      <w:r>
        <w:t xml:space="preserve"> </w:t>
      </w:r>
      <w:proofErr w:type="spellStart"/>
      <w:r>
        <w:t>bo’lmaydigan</w:t>
      </w:r>
      <w:proofErr w:type="spellEnd"/>
      <w:r>
        <w:t xml:space="preserve"> </w:t>
      </w:r>
      <w:proofErr w:type="spellStart"/>
      <w:r>
        <w:t>template’larga</w:t>
      </w:r>
      <w:proofErr w:type="spellEnd"/>
      <w:r>
        <w:t xml:space="preserve"> </w:t>
      </w:r>
      <w:proofErr w:type="spellStart"/>
      <w:r>
        <w:t>ma’lumot</w:t>
      </w:r>
      <w:proofErr w:type="spellEnd"/>
      <w:r>
        <w:t xml:space="preserve"> </w:t>
      </w:r>
      <w:proofErr w:type="spellStart"/>
      <w:r>
        <w:t>uzatishda</w:t>
      </w:r>
      <w:proofErr w:type="spellEnd"/>
      <w:r>
        <w:t xml:space="preserve"> </w:t>
      </w:r>
      <w:proofErr w:type="spellStart"/>
      <w:r>
        <w:t>foydalaniladi</w:t>
      </w:r>
      <w:proofErr w:type="spellEnd"/>
      <w:r>
        <w:t xml:space="preserve">. App </w:t>
      </w:r>
      <w:proofErr w:type="spellStart"/>
      <w:r>
        <w:t>ichida</w:t>
      </w:r>
      <w:proofErr w:type="spellEnd"/>
      <w:r>
        <w:t xml:space="preserve"> </w:t>
      </w:r>
      <w:r w:rsidRPr="00873B4E">
        <w:rPr>
          <w:b/>
          <w:bCs/>
          <w:i/>
          <w:iCs/>
        </w:rPr>
        <w:t>context_processor.py</w:t>
      </w:r>
      <w:r>
        <w:t xml:space="preserve"> </w:t>
      </w:r>
      <w:proofErr w:type="spellStart"/>
      <w:r>
        <w:t>faylini</w:t>
      </w:r>
      <w:proofErr w:type="spellEnd"/>
      <w:r>
        <w:t xml:space="preserve"> </w:t>
      </w:r>
      <w:proofErr w:type="spellStart"/>
      <w:r>
        <w:t>yaratib</w:t>
      </w:r>
      <w:proofErr w:type="spellEnd"/>
      <w:r>
        <w:t xml:space="preserve"> </w:t>
      </w:r>
      <w:proofErr w:type="spellStart"/>
      <w:r>
        <w:t>olamiz</w:t>
      </w:r>
      <w:proofErr w:type="spellEnd"/>
      <w:r>
        <w:t>. (</w:t>
      </w:r>
      <w:proofErr w:type="spellStart"/>
      <w:r>
        <w:t>Fayl</w:t>
      </w:r>
      <w:proofErr w:type="spellEnd"/>
      <w:r>
        <w:t xml:space="preserve"> </w:t>
      </w:r>
      <w:proofErr w:type="spellStart"/>
      <w:r>
        <w:t>nomi</w:t>
      </w:r>
      <w:proofErr w:type="spellEnd"/>
      <w:r>
        <w:t xml:space="preserve"> </w:t>
      </w:r>
      <w:proofErr w:type="spellStart"/>
      <w:r>
        <w:t>ixtiyoriy</w:t>
      </w:r>
      <w:proofErr w:type="spellEnd"/>
      <w:r>
        <w:t xml:space="preserve"> </w:t>
      </w:r>
      <w:proofErr w:type="spellStart"/>
      <w:r>
        <w:t>bo’lishi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.)</w:t>
      </w:r>
    </w:p>
    <w:p w14:paraId="0642C8BA" w14:textId="4D84448B" w:rsidR="00873B4E" w:rsidRDefault="00873B4E" w:rsidP="00B64808">
      <w:proofErr w:type="spellStart"/>
      <w:r>
        <w:t>Quyidagicha</w:t>
      </w:r>
      <w:proofErr w:type="spellEnd"/>
      <w:r>
        <w:t xml:space="preserve"> </w:t>
      </w:r>
      <w:proofErr w:type="spellStart"/>
      <w:r>
        <w:t>kodlarni</w:t>
      </w:r>
      <w:proofErr w:type="spellEnd"/>
      <w:r>
        <w:t xml:space="preserve"> </w:t>
      </w:r>
      <w:proofErr w:type="spellStart"/>
      <w:r>
        <w:t>yozdik</w:t>
      </w:r>
      <w:proofErr w:type="spellEnd"/>
      <w:r>
        <w:t xml:space="preserve"> </w:t>
      </w:r>
      <w:proofErr w:type="spellStart"/>
      <w:r>
        <w:t>faylimizga</w:t>
      </w:r>
      <w:proofErr w:type="spellEnd"/>
      <w:r>
        <w:t>:</w:t>
      </w:r>
    </w:p>
    <w:p w14:paraId="52593141" w14:textId="692A0E1F" w:rsidR="00873B4E" w:rsidRPr="00873B4E" w:rsidRDefault="00873B4E" w:rsidP="00873B4E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proofErr w:type="gramStart"/>
      <w:r w:rsidRPr="00873B4E">
        <w:rPr>
          <w:rFonts w:ascii="JetBrains Mono" w:eastAsia="Times New Roman" w:hAnsi="JetBrains Mono" w:cs="JetBrains Mono"/>
          <w:color w:val="C586C0"/>
          <w:sz w:val="21"/>
          <w:szCs w:val="21"/>
        </w:rPr>
        <w:t>from</w:t>
      </w:r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.</w:t>
      </w:r>
      <w:r w:rsidRPr="00873B4E">
        <w:rPr>
          <w:rFonts w:ascii="JetBrains Mono" w:eastAsia="Times New Roman" w:hAnsi="JetBrains Mono" w:cs="JetBrains Mono"/>
          <w:color w:val="4EC9B0"/>
          <w:sz w:val="21"/>
          <w:szCs w:val="21"/>
        </w:rPr>
        <w:t>models</w:t>
      </w:r>
      <w:proofErr w:type="gramEnd"/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873B4E">
        <w:rPr>
          <w:rFonts w:ascii="JetBrains Mono" w:eastAsia="Times New Roman" w:hAnsi="JetBrains Mono" w:cs="JetBrains Mono"/>
          <w:color w:val="C586C0"/>
          <w:sz w:val="21"/>
          <w:szCs w:val="21"/>
        </w:rPr>
        <w:t>import</w:t>
      </w:r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873B4E">
        <w:rPr>
          <w:rFonts w:ascii="JetBrains Mono" w:eastAsia="Times New Roman" w:hAnsi="JetBrains Mono" w:cs="JetBrains Mono"/>
          <w:color w:val="4EC9B0"/>
          <w:sz w:val="21"/>
          <w:szCs w:val="21"/>
        </w:rPr>
        <w:t>News</w:t>
      </w:r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, </w:t>
      </w:r>
      <w:r w:rsidRPr="00873B4E">
        <w:rPr>
          <w:rFonts w:ascii="JetBrains Mono" w:eastAsia="Times New Roman" w:hAnsi="JetBrains Mono" w:cs="JetBrains Mono"/>
          <w:color w:val="4EC9B0"/>
          <w:sz w:val="21"/>
          <w:szCs w:val="21"/>
        </w:rPr>
        <w:t>Category</w:t>
      </w:r>
    </w:p>
    <w:p w14:paraId="42C35D09" w14:textId="77777777" w:rsidR="00873B4E" w:rsidRPr="00873B4E" w:rsidRDefault="00873B4E" w:rsidP="00873B4E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873B4E">
        <w:rPr>
          <w:rFonts w:ascii="JetBrains Mono" w:eastAsia="Times New Roman" w:hAnsi="JetBrains Mono" w:cs="JetBrains Mono"/>
          <w:color w:val="569CD6"/>
          <w:sz w:val="21"/>
          <w:szCs w:val="21"/>
        </w:rPr>
        <w:t>def</w:t>
      </w:r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proofErr w:type="gramStart"/>
      <w:r w:rsidRPr="00873B4E">
        <w:rPr>
          <w:rFonts w:ascii="JetBrains Mono" w:eastAsia="Times New Roman" w:hAnsi="JetBrains Mono" w:cs="JetBrains Mono"/>
          <w:color w:val="DCDCAA"/>
          <w:sz w:val="21"/>
          <w:szCs w:val="21"/>
        </w:rPr>
        <w:t>info</w:t>
      </w:r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gramEnd"/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>):</w:t>
      </w:r>
    </w:p>
    <w:p w14:paraId="5BD4F49D" w14:textId="77777777" w:rsidR="00873B4E" w:rsidRPr="00873B4E" w:rsidRDefault="00873B4E" w:rsidP="00873B4E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proofErr w:type="spellStart"/>
      <w:r w:rsidRPr="00873B4E">
        <w:rPr>
          <w:rFonts w:ascii="JetBrains Mono" w:eastAsia="Times New Roman" w:hAnsi="JetBrains Mono" w:cs="JetBrains Mono"/>
          <w:color w:val="9CDCFE"/>
          <w:sz w:val="21"/>
          <w:szCs w:val="21"/>
        </w:rPr>
        <w:t>latest_news</w:t>
      </w:r>
      <w:proofErr w:type="spellEnd"/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r w:rsidRPr="00873B4E">
        <w:rPr>
          <w:rFonts w:ascii="JetBrains Mono" w:eastAsia="Times New Roman" w:hAnsi="JetBrains Mono" w:cs="JetBrains Mono"/>
          <w:color w:val="4EC9B0"/>
          <w:sz w:val="21"/>
          <w:szCs w:val="21"/>
        </w:rPr>
        <w:t>News</w:t>
      </w:r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873B4E">
        <w:rPr>
          <w:rFonts w:ascii="JetBrains Mono" w:eastAsia="Times New Roman" w:hAnsi="JetBrains Mono" w:cs="JetBrains Mono"/>
          <w:color w:val="9CDCFE"/>
          <w:sz w:val="21"/>
          <w:szCs w:val="21"/>
        </w:rPr>
        <w:t>published</w:t>
      </w:r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873B4E">
        <w:rPr>
          <w:rFonts w:ascii="JetBrains Mono" w:eastAsia="Times New Roman" w:hAnsi="JetBrains Mono" w:cs="JetBrains Mono"/>
          <w:color w:val="DCDCAA"/>
          <w:sz w:val="21"/>
          <w:szCs w:val="21"/>
        </w:rPr>
        <w:t>all</w:t>
      </w:r>
      <w:proofErr w:type="spellEnd"/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gramStart"/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>).</w:t>
      </w:r>
      <w:proofErr w:type="spellStart"/>
      <w:r w:rsidRPr="00873B4E">
        <w:rPr>
          <w:rFonts w:ascii="JetBrains Mono" w:eastAsia="Times New Roman" w:hAnsi="JetBrains Mono" w:cs="JetBrains Mono"/>
          <w:color w:val="DCDCAA"/>
          <w:sz w:val="21"/>
          <w:szCs w:val="21"/>
        </w:rPr>
        <w:t>order</w:t>
      </w:r>
      <w:proofErr w:type="gramEnd"/>
      <w:r w:rsidRPr="00873B4E">
        <w:rPr>
          <w:rFonts w:ascii="JetBrains Mono" w:eastAsia="Times New Roman" w:hAnsi="JetBrains Mono" w:cs="JetBrains Mono"/>
          <w:color w:val="DCDCAA"/>
          <w:sz w:val="21"/>
          <w:szCs w:val="21"/>
        </w:rPr>
        <w:t>_by</w:t>
      </w:r>
      <w:proofErr w:type="spellEnd"/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r w:rsidRPr="00873B4E">
        <w:rPr>
          <w:rFonts w:ascii="JetBrains Mono" w:eastAsia="Times New Roman" w:hAnsi="JetBrains Mono" w:cs="JetBrains Mono"/>
          <w:color w:val="CE9178"/>
          <w:sz w:val="21"/>
          <w:szCs w:val="21"/>
        </w:rPr>
        <w:t>"-</w:t>
      </w:r>
      <w:proofErr w:type="spellStart"/>
      <w:r w:rsidRPr="00873B4E">
        <w:rPr>
          <w:rFonts w:ascii="JetBrains Mono" w:eastAsia="Times New Roman" w:hAnsi="JetBrains Mono" w:cs="JetBrains Mono"/>
          <w:color w:val="CE9178"/>
          <w:sz w:val="21"/>
          <w:szCs w:val="21"/>
        </w:rPr>
        <w:t>publish_time</w:t>
      </w:r>
      <w:proofErr w:type="spellEnd"/>
      <w:r w:rsidRPr="00873B4E">
        <w:rPr>
          <w:rFonts w:ascii="JetBrains Mono" w:eastAsia="Times New Roman" w:hAnsi="JetBrains Mono" w:cs="JetBrains Mono"/>
          <w:color w:val="CE9178"/>
          <w:sz w:val="21"/>
          <w:szCs w:val="21"/>
        </w:rPr>
        <w:t>"</w:t>
      </w:r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>)[:</w:t>
      </w:r>
      <w:r w:rsidRPr="00873B4E">
        <w:rPr>
          <w:rFonts w:ascii="JetBrains Mono" w:eastAsia="Times New Roman" w:hAnsi="JetBrains Mono" w:cs="JetBrains Mono"/>
          <w:color w:val="B5CEA8"/>
          <w:sz w:val="21"/>
          <w:szCs w:val="21"/>
        </w:rPr>
        <w:t>10</w:t>
      </w:r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>]</w:t>
      </w:r>
    </w:p>
    <w:p w14:paraId="13B91CC8" w14:textId="77777777" w:rsidR="00873B4E" w:rsidRPr="00873B4E" w:rsidRDefault="00873B4E" w:rsidP="00873B4E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873B4E">
        <w:rPr>
          <w:rFonts w:ascii="JetBrains Mono" w:eastAsia="Times New Roman" w:hAnsi="JetBrains Mono" w:cs="JetBrains Mono"/>
          <w:color w:val="9CDCFE"/>
          <w:sz w:val="21"/>
          <w:szCs w:val="21"/>
        </w:rPr>
        <w:t>category</w:t>
      </w:r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</w:t>
      </w:r>
      <w:proofErr w:type="spellStart"/>
      <w:proofErr w:type="gramStart"/>
      <w:r w:rsidRPr="00873B4E">
        <w:rPr>
          <w:rFonts w:ascii="JetBrains Mono" w:eastAsia="Times New Roman" w:hAnsi="JetBrains Mono" w:cs="JetBrains Mono"/>
          <w:color w:val="4EC9B0"/>
          <w:sz w:val="21"/>
          <w:szCs w:val="21"/>
        </w:rPr>
        <w:t>Category</w:t>
      </w:r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873B4E">
        <w:rPr>
          <w:rFonts w:ascii="JetBrains Mono" w:eastAsia="Times New Roman" w:hAnsi="JetBrains Mono" w:cs="JetBrains Mono"/>
          <w:color w:val="9CDCFE"/>
          <w:sz w:val="21"/>
          <w:szCs w:val="21"/>
        </w:rPr>
        <w:t>objects</w:t>
      </w:r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>.</w:t>
      </w:r>
      <w:r w:rsidRPr="00873B4E">
        <w:rPr>
          <w:rFonts w:ascii="JetBrains Mono" w:eastAsia="Times New Roman" w:hAnsi="JetBrains Mono" w:cs="JetBrains Mono"/>
          <w:color w:val="DCDCAA"/>
          <w:sz w:val="21"/>
          <w:szCs w:val="21"/>
        </w:rPr>
        <w:t>all</w:t>
      </w:r>
      <w:proofErr w:type="spellEnd"/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>(</w:t>
      </w:r>
      <w:proofErr w:type="gramEnd"/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>)</w:t>
      </w:r>
    </w:p>
    <w:p w14:paraId="3F91CDCB" w14:textId="77777777" w:rsidR="00873B4E" w:rsidRPr="00873B4E" w:rsidRDefault="00873B4E" w:rsidP="00873B4E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873B4E">
        <w:rPr>
          <w:rFonts w:ascii="JetBrains Mono" w:eastAsia="Times New Roman" w:hAnsi="JetBrains Mono" w:cs="JetBrains Mono"/>
          <w:color w:val="9CDCFE"/>
          <w:sz w:val="21"/>
          <w:szCs w:val="21"/>
        </w:rPr>
        <w:t>context</w:t>
      </w:r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= {</w:t>
      </w:r>
    </w:p>
    <w:p w14:paraId="5790B3DF" w14:textId="77777777" w:rsidR="00873B4E" w:rsidRPr="00873B4E" w:rsidRDefault="00873B4E" w:rsidP="00873B4E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873B4E">
        <w:rPr>
          <w:rFonts w:ascii="JetBrains Mono" w:eastAsia="Times New Roman" w:hAnsi="JetBrains Mono" w:cs="JetBrains Mono"/>
          <w:color w:val="CE9178"/>
          <w:sz w:val="21"/>
          <w:szCs w:val="21"/>
        </w:rPr>
        <w:t>'</w:t>
      </w:r>
      <w:proofErr w:type="spellStart"/>
      <w:proofErr w:type="gramStart"/>
      <w:r w:rsidRPr="00873B4E">
        <w:rPr>
          <w:rFonts w:ascii="JetBrains Mono" w:eastAsia="Times New Roman" w:hAnsi="JetBrains Mono" w:cs="JetBrains Mono"/>
          <w:color w:val="CE9178"/>
          <w:sz w:val="21"/>
          <w:szCs w:val="21"/>
        </w:rPr>
        <w:t>latest</w:t>
      </w:r>
      <w:proofErr w:type="gramEnd"/>
      <w:r w:rsidRPr="00873B4E">
        <w:rPr>
          <w:rFonts w:ascii="JetBrains Mono" w:eastAsia="Times New Roman" w:hAnsi="JetBrains Mono" w:cs="JetBrains Mono"/>
          <w:color w:val="CE9178"/>
          <w:sz w:val="21"/>
          <w:szCs w:val="21"/>
        </w:rPr>
        <w:t>_news</w:t>
      </w:r>
      <w:proofErr w:type="spellEnd"/>
      <w:r w:rsidRPr="00873B4E">
        <w:rPr>
          <w:rFonts w:ascii="JetBrains Mono" w:eastAsia="Times New Roman" w:hAnsi="JetBrains Mono" w:cs="JetBrains Mono"/>
          <w:color w:val="CE9178"/>
          <w:sz w:val="21"/>
          <w:szCs w:val="21"/>
        </w:rPr>
        <w:t>'</w:t>
      </w:r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: </w:t>
      </w:r>
      <w:proofErr w:type="spellStart"/>
      <w:r w:rsidRPr="00873B4E">
        <w:rPr>
          <w:rFonts w:ascii="JetBrains Mono" w:eastAsia="Times New Roman" w:hAnsi="JetBrains Mono" w:cs="JetBrains Mono"/>
          <w:color w:val="9CDCFE"/>
          <w:sz w:val="21"/>
          <w:szCs w:val="21"/>
        </w:rPr>
        <w:t>latest_news</w:t>
      </w:r>
      <w:proofErr w:type="spellEnd"/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>,</w:t>
      </w:r>
    </w:p>
    <w:p w14:paraId="655144A8" w14:textId="77777777" w:rsidR="00873B4E" w:rsidRPr="00873B4E" w:rsidRDefault="00873B4E" w:rsidP="00873B4E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  </w:t>
      </w:r>
      <w:r w:rsidRPr="00873B4E">
        <w:rPr>
          <w:rFonts w:ascii="JetBrains Mono" w:eastAsia="Times New Roman" w:hAnsi="JetBrains Mono" w:cs="JetBrains Mono"/>
          <w:color w:val="CE9178"/>
          <w:sz w:val="21"/>
          <w:szCs w:val="21"/>
        </w:rPr>
        <w:t>'category'</w:t>
      </w:r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: </w:t>
      </w:r>
      <w:r w:rsidRPr="00873B4E">
        <w:rPr>
          <w:rFonts w:ascii="JetBrains Mono" w:eastAsia="Times New Roman" w:hAnsi="JetBrains Mono" w:cs="JetBrains Mono"/>
          <w:color w:val="9CDCFE"/>
          <w:sz w:val="21"/>
          <w:szCs w:val="21"/>
        </w:rPr>
        <w:t>category</w:t>
      </w:r>
    </w:p>
    <w:p w14:paraId="66E75788" w14:textId="0D6C98B3" w:rsidR="00873B4E" w:rsidRPr="00873B4E" w:rsidRDefault="00873B4E" w:rsidP="00873B4E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>  }</w:t>
      </w:r>
    </w:p>
    <w:p w14:paraId="5415F377" w14:textId="77777777" w:rsidR="00873B4E" w:rsidRPr="00873B4E" w:rsidRDefault="00873B4E" w:rsidP="00873B4E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</w:rPr>
      </w:pPr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  </w:t>
      </w:r>
      <w:r w:rsidRPr="00873B4E">
        <w:rPr>
          <w:rFonts w:ascii="JetBrains Mono" w:eastAsia="Times New Roman" w:hAnsi="JetBrains Mono" w:cs="JetBrains Mono"/>
          <w:color w:val="C586C0"/>
          <w:sz w:val="21"/>
          <w:szCs w:val="21"/>
        </w:rPr>
        <w:t>return</w:t>
      </w:r>
      <w:r w:rsidRPr="00873B4E">
        <w:rPr>
          <w:rFonts w:ascii="JetBrains Mono" w:eastAsia="Times New Roman" w:hAnsi="JetBrains Mono" w:cs="JetBrains Mono"/>
          <w:color w:val="D4D4D4"/>
          <w:sz w:val="21"/>
          <w:szCs w:val="21"/>
        </w:rPr>
        <w:t xml:space="preserve"> </w:t>
      </w:r>
      <w:r w:rsidRPr="00873B4E">
        <w:rPr>
          <w:rFonts w:ascii="JetBrains Mono" w:eastAsia="Times New Roman" w:hAnsi="JetBrains Mono" w:cs="JetBrains Mono"/>
          <w:color w:val="9CDCFE"/>
          <w:sz w:val="21"/>
          <w:szCs w:val="21"/>
        </w:rPr>
        <w:t>context</w:t>
      </w:r>
    </w:p>
    <w:p w14:paraId="2F1ED8F9" w14:textId="51FD81F1" w:rsidR="00873B4E" w:rsidRDefault="00502FFA" w:rsidP="00B64808">
      <w:pPr>
        <w:rPr>
          <w:ins w:id="0" w:author="Shahboz Shirinboyev" w:date="2025-07-03T09:29:00Z"/>
        </w:rPr>
      </w:pPr>
      <w:proofErr w:type="spellStart"/>
      <w:ins w:id="1" w:author="Shahboz Shirinboyev" w:date="2025-07-03T09:29:00Z">
        <w:r>
          <w:lastRenderedPageBreak/>
          <w:t>Endi</w:t>
        </w:r>
        <w:proofErr w:type="spellEnd"/>
        <w:r>
          <w:t xml:space="preserve"> </w:t>
        </w:r>
        <w:proofErr w:type="spellStart"/>
        <w:proofErr w:type="gramStart"/>
        <w:r>
          <w:t>esa</w:t>
        </w:r>
        <w:proofErr w:type="spellEnd"/>
        <w:r>
          <w:t xml:space="preserve"> </w:t>
        </w:r>
        <w:r w:rsidRPr="00873B4E">
          <w:rPr>
            <w:b/>
            <w:bCs/>
            <w:i/>
            <w:iCs/>
          </w:rPr>
          <w:t>.</w:t>
        </w:r>
        <w:proofErr w:type="gramEnd"/>
        <w:r w:rsidRPr="00873B4E">
          <w:rPr>
            <w:b/>
            <w:bCs/>
            <w:i/>
            <w:iCs/>
          </w:rPr>
          <w:t>/config/settings.py</w:t>
        </w:r>
        <w:r>
          <w:t xml:space="preserve"> </w:t>
        </w:r>
        <w:proofErr w:type="spellStart"/>
        <w:r>
          <w:t>loyiha</w:t>
        </w:r>
        <w:proofErr w:type="spellEnd"/>
        <w:r>
          <w:t xml:space="preserve"> </w:t>
        </w:r>
        <w:proofErr w:type="spellStart"/>
        <w:r>
          <w:t>sozlamalariga</w:t>
        </w:r>
        <w:proofErr w:type="spellEnd"/>
        <w:r>
          <w:t xml:space="preserve"> </w:t>
        </w:r>
        <w:proofErr w:type="spellStart"/>
        <w:r>
          <w:t>o’zgartirish</w:t>
        </w:r>
        <w:proofErr w:type="spellEnd"/>
        <w:r>
          <w:t xml:space="preserve"> </w:t>
        </w:r>
        <w:proofErr w:type="spellStart"/>
        <w:r>
          <w:t>kiritib</w:t>
        </w:r>
        <w:proofErr w:type="spellEnd"/>
        <w:r>
          <w:t xml:space="preserve"> </w:t>
        </w:r>
        <w:proofErr w:type="spellStart"/>
        <w:r>
          <w:t>olamiz</w:t>
        </w:r>
        <w:proofErr w:type="spellEnd"/>
        <w:r>
          <w:t>:</w:t>
        </w:r>
      </w:ins>
      <w:del w:id="2" w:author="Shahboz Shirinboyev" w:date="2025-07-03T09:29:00Z">
        <w:r w:rsidR="00873B4E" w:rsidDel="00502FFA">
          <w:delText xml:space="preserve">ndi esa </w:delText>
        </w:r>
        <w:r w:rsidR="00873B4E" w:rsidRPr="00873B4E" w:rsidDel="00502FFA">
          <w:rPr>
            <w:b/>
            <w:bCs/>
            <w:i/>
            <w:iCs/>
          </w:rPr>
          <w:delText>./config/settings.py</w:delText>
        </w:r>
        <w:r w:rsidR="00873B4E" w:rsidDel="00502FFA">
          <w:delText xml:space="preserve"> loyiha sozlamalariga o’zgartirish kiritib olamiz:</w:delText>
        </w:r>
      </w:del>
    </w:p>
    <w:p w14:paraId="2A569812" w14:textId="77777777" w:rsidR="00502FFA" w:rsidRPr="00502FFA" w:rsidRDefault="00502FFA" w:rsidP="00502FFA">
      <w:pPr>
        <w:shd w:val="clear" w:color="auto" w:fill="1E1E1E"/>
        <w:spacing w:after="0" w:line="285" w:lineRule="atLeast"/>
        <w:rPr>
          <w:ins w:id="3" w:author="Shahboz Shirinboyev" w:date="2025-07-03T09:31:00Z"/>
          <w:rFonts w:ascii="JetBrains Mono" w:eastAsia="Times New Roman" w:hAnsi="JetBrains Mono" w:cs="JetBrains Mono"/>
          <w:color w:val="D4D4D4"/>
          <w:sz w:val="21"/>
          <w:szCs w:val="21"/>
        </w:rPr>
      </w:pPr>
      <w:ins w:id="4" w:author="Shahboz Shirinboyev" w:date="2025-07-03T09:31:00Z">
        <w:r w:rsidRPr="00502FFA">
          <w:rPr>
            <w:rFonts w:ascii="JetBrains Mono" w:eastAsia="Times New Roman" w:hAnsi="JetBrains Mono" w:cs="JetBrains Mono"/>
            <w:color w:val="4FC1FF"/>
            <w:sz w:val="21"/>
            <w:szCs w:val="21"/>
          </w:rPr>
          <w:t>TEMPLATES</w:t>
        </w:r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 = [</w:t>
        </w:r>
      </w:ins>
    </w:p>
    <w:p w14:paraId="5714C713" w14:textId="77777777" w:rsidR="00502FFA" w:rsidRPr="00502FFA" w:rsidRDefault="00502FFA" w:rsidP="00502FFA">
      <w:pPr>
        <w:shd w:val="clear" w:color="auto" w:fill="1E1E1E"/>
        <w:spacing w:after="0" w:line="285" w:lineRule="atLeast"/>
        <w:rPr>
          <w:ins w:id="5" w:author="Shahboz Shirinboyev" w:date="2025-07-03T09:31:00Z"/>
          <w:rFonts w:ascii="JetBrains Mono" w:eastAsia="Times New Roman" w:hAnsi="JetBrains Mono" w:cs="JetBrains Mono"/>
          <w:color w:val="D4D4D4"/>
          <w:sz w:val="21"/>
          <w:szCs w:val="21"/>
        </w:rPr>
      </w:pPr>
      <w:ins w:id="6" w:author="Shahboz Shirinboyev" w:date="2025-07-03T09:31:00Z"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    {</w:t>
        </w:r>
      </w:ins>
    </w:p>
    <w:p w14:paraId="53260A41" w14:textId="77777777" w:rsidR="00502FFA" w:rsidRPr="00502FFA" w:rsidRDefault="00502FFA" w:rsidP="00502FFA">
      <w:pPr>
        <w:shd w:val="clear" w:color="auto" w:fill="1E1E1E"/>
        <w:spacing w:after="0" w:line="285" w:lineRule="atLeast"/>
        <w:rPr>
          <w:ins w:id="7" w:author="Shahboz Shirinboyev" w:date="2025-07-03T09:31:00Z"/>
          <w:rFonts w:ascii="JetBrains Mono" w:eastAsia="Times New Roman" w:hAnsi="JetBrains Mono" w:cs="JetBrains Mono"/>
          <w:color w:val="D4D4D4"/>
          <w:sz w:val="21"/>
          <w:szCs w:val="21"/>
        </w:rPr>
      </w:pPr>
      <w:ins w:id="8" w:author="Shahboz Shirinboyev" w:date="2025-07-03T09:31:00Z"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        </w:t>
        </w:r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'BACKEND'</w:t>
        </w:r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: </w:t>
        </w:r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'</w:t>
        </w:r>
        <w:proofErr w:type="spellStart"/>
        <w:proofErr w:type="gramStart"/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django.template</w:t>
        </w:r>
        <w:proofErr w:type="gramEnd"/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.backends.django.DjangoTemplates</w:t>
        </w:r>
        <w:proofErr w:type="spellEnd"/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'</w:t>
        </w:r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,</w:t>
        </w:r>
      </w:ins>
    </w:p>
    <w:p w14:paraId="75643E18" w14:textId="77777777" w:rsidR="00502FFA" w:rsidRPr="00502FFA" w:rsidRDefault="00502FFA" w:rsidP="00502FFA">
      <w:pPr>
        <w:shd w:val="clear" w:color="auto" w:fill="1E1E1E"/>
        <w:spacing w:after="0" w:line="285" w:lineRule="atLeast"/>
        <w:rPr>
          <w:ins w:id="9" w:author="Shahboz Shirinboyev" w:date="2025-07-03T09:31:00Z"/>
          <w:rFonts w:ascii="JetBrains Mono" w:eastAsia="Times New Roman" w:hAnsi="JetBrains Mono" w:cs="JetBrains Mono"/>
          <w:color w:val="D4D4D4"/>
          <w:sz w:val="21"/>
          <w:szCs w:val="21"/>
        </w:rPr>
      </w:pPr>
      <w:ins w:id="10" w:author="Shahboz Shirinboyev" w:date="2025-07-03T09:31:00Z"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        </w:t>
        </w:r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'DIRS'</w:t>
        </w:r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: [</w:t>
        </w:r>
        <w:r w:rsidRPr="00502FFA">
          <w:rPr>
            <w:rFonts w:ascii="JetBrains Mono" w:eastAsia="Times New Roman" w:hAnsi="JetBrains Mono" w:cs="JetBrains Mono"/>
            <w:color w:val="4FC1FF"/>
            <w:sz w:val="21"/>
            <w:szCs w:val="21"/>
          </w:rPr>
          <w:t>BASE_DIR</w:t>
        </w:r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 </w:t>
        </w:r>
        <w:r w:rsidRPr="00502FFA">
          <w:rPr>
            <w:rFonts w:ascii="JetBrains Mono" w:eastAsia="Times New Roman" w:hAnsi="JetBrains Mono" w:cs="JetBrains Mono"/>
            <w:color w:val="DCDCAA"/>
            <w:sz w:val="21"/>
            <w:szCs w:val="21"/>
          </w:rPr>
          <w:t>/</w:t>
        </w:r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 </w:t>
        </w:r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'templates'</w:t>
        </w:r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],</w:t>
        </w:r>
      </w:ins>
    </w:p>
    <w:p w14:paraId="21AF20CC" w14:textId="77777777" w:rsidR="00502FFA" w:rsidRPr="00502FFA" w:rsidRDefault="00502FFA" w:rsidP="00502FFA">
      <w:pPr>
        <w:shd w:val="clear" w:color="auto" w:fill="1E1E1E"/>
        <w:spacing w:after="0" w:line="285" w:lineRule="atLeast"/>
        <w:rPr>
          <w:ins w:id="11" w:author="Shahboz Shirinboyev" w:date="2025-07-03T09:31:00Z"/>
          <w:rFonts w:ascii="JetBrains Mono" w:eastAsia="Times New Roman" w:hAnsi="JetBrains Mono" w:cs="JetBrains Mono"/>
          <w:color w:val="D4D4D4"/>
          <w:sz w:val="21"/>
          <w:szCs w:val="21"/>
        </w:rPr>
      </w:pPr>
      <w:ins w:id="12" w:author="Shahboz Shirinboyev" w:date="2025-07-03T09:31:00Z"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        </w:t>
        </w:r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'APP_DIRS'</w:t>
        </w:r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: </w:t>
        </w:r>
        <w:r w:rsidRPr="00502FFA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True</w:t>
        </w:r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,</w:t>
        </w:r>
      </w:ins>
    </w:p>
    <w:p w14:paraId="5689F22C" w14:textId="77777777" w:rsidR="00502FFA" w:rsidRPr="00502FFA" w:rsidRDefault="00502FFA" w:rsidP="00502FFA">
      <w:pPr>
        <w:shd w:val="clear" w:color="auto" w:fill="1E1E1E"/>
        <w:spacing w:after="0" w:line="285" w:lineRule="atLeast"/>
        <w:rPr>
          <w:ins w:id="13" w:author="Shahboz Shirinboyev" w:date="2025-07-03T09:31:00Z"/>
          <w:rFonts w:ascii="JetBrains Mono" w:eastAsia="Times New Roman" w:hAnsi="JetBrains Mono" w:cs="JetBrains Mono"/>
          <w:color w:val="D4D4D4"/>
          <w:sz w:val="21"/>
          <w:szCs w:val="21"/>
        </w:rPr>
      </w:pPr>
      <w:ins w:id="14" w:author="Shahboz Shirinboyev" w:date="2025-07-03T09:31:00Z"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        </w:t>
        </w:r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'OPTIONS'</w:t>
        </w:r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: {</w:t>
        </w:r>
      </w:ins>
    </w:p>
    <w:p w14:paraId="051C6771" w14:textId="77777777" w:rsidR="00502FFA" w:rsidRPr="00502FFA" w:rsidRDefault="00502FFA" w:rsidP="00502FFA">
      <w:pPr>
        <w:shd w:val="clear" w:color="auto" w:fill="1E1E1E"/>
        <w:spacing w:after="0" w:line="285" w:lineRule="atLeast"/>
        <w:rPr>
          <w:ins w:id="15" w:author="Shahboz Shirinboyev" w:date="2025-07-03T09:31:00Z"/>
          <w:rFonts w:ascii="JetBrains Mono" w:eastAsia="Times New Roman" w:hAnsi="JetBrains Mono" w:cs="JetBrains Mono"/>
          <w:color w:val="D4D4D4"/>
          <w:sz w:val="21"/>
          <w:szCs w:val="21"/>
        </w:rPr>
      </w:pPr>
      <w:ins w:id="16" w:author="Shahboz Shirinboyev" w:date="2025-07-03T09:31:00Z"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            </w:t>
        </w:r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'</w:t>
        </w:r>
        <w:proofErr w:type="spellStart"/>
        <w:proofErr w:type="gramStart"/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context</w:t>
        </w:r>
        <w:proofErr w:type="gramEnd"/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_processors</w:t>
        </w:r>
        <w:proofErr w:type="spellEnd"/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'</w:t>
        </w:r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: [</w:t>
        </w:r>
      </w:ins>
    </w:p>
    <w:p w14:paraId="2DB90B48" w14:textId="77777777" w:rsidR="00502FFA" w:rsidRPr="00502FFA" w:rsidRDefault="00502FFA" w:rsidP="00502FFA">
      <w:pPr>
        <w:shd w:val="clear" w:color="auto" w:fill="1E1E1E"/>
        <w:spacing w:after="0" w:line="285" w:lineRule="atLeast"/>
        <w:rPr>
          <w:ins w:id="17" w:author="Shahboz Shirinboyev" w:date="2025-07-03T09:31:00Z"/>
          <w:rFonts w:ascii="JetBrains Mono" w:eastAsia="Times New Roman" w:hAnsi="JetBrains Mono" w:cs="JetBrains Mono"/>
          <w:color w:val="D4D4D4"/>
          <w:sz w:val="21"/>
          <w:szCs w:val="21"/>
        </w:rPr>
      </w:pPr>
      <w:ins w:id="18" w:author="Shahboz Shirinboyev" w:date="2025-07-03T09:31:00Z"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                </w:t>
        </w:r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'</w:t>
        </w:r>
        <w:proofErr w:type="spellStart"/>
        <w:proofErr w:type="gramStart"/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django.template</w:t>
        </w:r>
        <w:proofErr w:type="gramEnd"/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.context_processors.request</w:t>
        </w:r>
        <w:proofErr w:type="spellEnd"/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'</w:t>
        </w:r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,</w:t>
        </w:r>
      </w:ins>
    </w:p>
    <w:p w14:paraId="2EF28999" w14:textId="77777777" w:rsidR="00502FFA" w:rsidRPr="00502FFA" w:rsidRDefault="00502FFA" w:rsidP="00502FFA">
      <w:pPr>
        <w:shd w:val="clear" w:color="auto" w:fill="1E1E1E"/>
        <w:spacing w:after="0" w:line="285" w:lineRule="atLeast"/>
        <w:rPr>
          <w:ins w:id="19" w:author="Shahboz Shirinboyev" w:date="2025-07-03T09:31:00Z"/>
          <w:rFonts w:ascii="JetBrains Mono" w:eastAsia="Times New Roman" w:hAnsi="JetBrains Mono" w:cs="JetBrains Mono"/>
          <w:color w:val="D4D4D4"/>
          <w:sz w:val="21"/>
          <w:szCs w:val="21"/>
        </w:rPr>
      </w:pPr>
      <w:ins w:id="20" w:author="Shahboz Shirinboyev" w:date="2025-07-03T09:31:00Z"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                </w:t>
        </w:r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'</w:t>
        </w:r>
        <w:proofErr w:type="spellStart"/>
        <w:proofErr w:type="gramStart"/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django.contrib</w:t>
        </w:r>
        <w:proofErr w:type="gramEnd"/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.auth.context_processors.auth</w:t>
        </w:r>
        <w:proofErr w:type="spellEnd"/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'</w:t>
        </w:r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,</w:t>
        </w:r>
      </w:ins>
    </w:p>
    <w:p w14:paraId="29956E27" w14:textId="77777777" w:rsidR="00502FFA" w:rsidRPr="00502FFA" w:rsidRDefault="00502FFA" w:rsidP="00502FFA">
      <w:pPr>
        <w:shd w:val="clear" w:color="auto" w:fill="1E1E1E"/>
        <w:spacing w:after="0" w:line="285" w:lineRule="atLeast"/>
        <w:rPr>
          <w:ins w:id="21" w:author="Shahboz Shirinboyev" w:date="2025-07-03T09:31:00Z"/>
          <w:rFonts w:ascii="JetBrains Mono" w:eastAsia="Times New Roman" w:hAnsi="JetBrains Mono" w:cs="JetBrains Mono"/>
          <w:color w:val="D4D4D4"/>
          <w:sz w:val="21"/>
          <w:szCs w:val="21"/>
        </w:rPr>
      </w:pPr>
      <w:ins w:id="22" w:author="Shahboz Shirinboyev" w:date="2025-07-03T09:31:00Z"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                </w:t>
        </w:r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'</w:t>
        </w:r>
        <w:proofErr w:type="spellStart"/>
        <w:proofErr w:type="gramStart"/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django.contrib</w:t>
        </w:r>
        <w:proofErr w:type="gramEnd"/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.messages.context_processors.messages</w:t>
        </w:r>
        <w:proofErr w:type="spellEnd"/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'</w:t>
        </w:r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,</w:t>
        </w:r>
      </w:ins>
    </w:p>
    <w:p w14:paraId="64AF9127" w14:textId="77777777" w:rsidR="00502FFA" w:rsidRPr="00502FFA" w:rsidRDefault="00502FFA" w:rsidP="00502FFA">
      <w:pPr>
        <w:shd w:val="clear" w:color="auto" w:fill="1E1E1E"/>
        <w:spacing w:after="0" w:line="285" w:lineRule="atLeast"/>
        <w:rPr>
          <w:ins w:id="23" w:author="Shahboz Shirinboyev" w:date="2025-07-03T09:31:00Z"/>
          <w:rFonts w:ascii="JetBrains Mono" w:eastAsia="Times New Roman" w:hAnsi="JetBrains Mono" w:cs="JetBrains Mono"/>
          <w:color w:val="D4D4D4"/>
          <w:sz w:val="21"/>
          <w:szCs w:val="21"/>
        </w:rPr>
      </w:pPr>
      <w:ins w:id="24" w:author="Shahboz Shirinboyev" w:date="2025-07-03T09:31:00Z"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                </w:t>
        </w:r>
        <w:r w:rsidRPr="00502FFA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'news_app.context_processor.info'</w:t>
        </w:r>
      </w:ins>
    </w:p>
    <w:p w14:paraId="3E606DD8" w14:textId="77777777" w:rsidR="00502FFA" w:rsidRPr="00502FFA" w:rsidRDefault="00502FFA" w:rsidP="00502FFA">
      <w:pPr>
        <w:shd w:val="clear" w:color="auto" w:fill="1E1E1E"/>
        <w:spacing w:after="0" w:line="285" w:lineRule="atLeast"/>
        <w:rPr>
          <w:ins w:id="25" w:author="Shahboz Shirinboyev" w:date="2025-07-03T09:31:00Z"/>
          <w:rFonts w:ascii="JetBrains Mono" w:eastAsia="Times New Roman" w:hAnsi="JetBrains Mono" w:cs="JetBrains Mono"/>
          <w:color w:val="D4D4D4"/>
          <w:sz w:val="21"/>
          <w:szCs w:val="21"/>
        </w:rPr>
      </w:pPr>
      <w:ins w:id="26" w:author="Shahboz Shirinboyev" w:date="2025-07-03T09:31:00Z"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            ],</w:t>
        </w:r>
      </w:ins>
    </w:p>
    <w:p w14:paraId="1462C7CB" w14:textId="77777777" w:rsidR="00502FFA" w:rsidRPr="00502FFA" w:rsidRDefault="00502FFA" w:rsidP="00502FFA">
      <w:pPr>
        <w:shd w:val="clear" w:color="auto" w:fill="1E1E1E"/>
        <w:spacing w:after="0" w:line="285" w:lineRule="atLeast"/>
        <w:rPr>
          <w:ins w:id="27" w:author="Shahboz Shirinboyev" w:date="2025-07-03T09:31:00Z"/>
          <w:rFonts w:ascii="JetBrains Mono" w:eastAsia="Times New Roman" w:hAnsi="JetBrains Mono" w:cs="JetBrains Mono"/>
          <w:color w:val="D4D4D4"/>
          <w:sz w:val="21"/>
          <w:szCs w:val="21"/>
        </w:rPr>
      </w:pPr>
      <w:ins w:id="28" w:author="Shahboz Shirinboyev" w:date="2025-07-03T09:31:00Z"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        },</w:t>
        </w:r>
      </w:ins>
    </w:p>
    <w:p w14:paraId="2C9785CC" w14:textId="77777777" w:rsidR="00502FFA" w:rsidRPr="00502FFA" w:rsidRDefault="00502FFA" w:rsidP="00502FFA">
      <w:pPr>
        <w:shd w:val="clear" w:color="auto" w:fill="1E1E1E"/>
        <w:spacing w:after="0" w:line="285" w:lineRule="atLeast"/>
        <w:rPr>
          <w:ins w:id="29" w:author="Shahboz Shirinboyev" w:date="2025-07-03T09:31:00Z"/>
          <w:rFonts w:ascii="JetBrains Mono" w:eastAsia="Times New Roman" w:hAnsi="JetBrains Mono" w:cs="JetBrains Mono"/>
          <w:color w:val="D4D4D4"/>
          <w:sz w:val="21"/>
          <w:szCs w:val="21"/>
        </w:rPr>
      </w:pPr>
      <w:ins w:id="30" w:author="Shahboz Shirinboyev" w:date="2025-07-03T09:31:00Z"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    },</w:t>
        </w:r>
      </w:ins>
    </w:p>
    <w:p w14:paraId="4BF4AEC9" w14:textId="77777777" w:rsidR="00502FFA" w:rsidRPr="00502FFA" w:rsidRDefault="00502FFA" w:rsidP="00502FFA">
      <w:pPr>
        <w:shd w:val="clear" w:color="auto" w:fill="1E1E1E"/>
        <w:spacing w:after="0" w:line="285" w:lineRule="atLeast"/>
        <w:rPr>
          <w:ins w:id="31" w:author="Shahboz Shirinboyev" w:date="2025-07-03T09:31:00Z"/>
          <w:rFonts w:ascii="JetBrains Mono" w:eastAsia="Times New Roman" w:hAnsi="JetBrains Mono" w:cs="JetBrains Mono"/>
          <w:color w:val="D4D4D4"/>
          <w:sz w:val="21"/>
          <w:szCs w:val="21"/>
        </w:rPr>
      </w:pPr>
      <w:ins w:id="32" w:author="Shahboz Shirinboyev" w:date="2025-07-03T09:31:00Z">
        <w:r w:rsidRPr="00502FFA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]</w:t>
        </w:r>
      </w:ins>
    </w:p>
    <w:p w14:paraId="056ED777" w14:textId="77777777" w:rsidR="00502FFA" w:rsidRDefault="00502FFA" w:rsidP="00B64808">
      <w:pPr>
        <w:rPr>
          <w:ins w:id="33" w:author="Shahboz Shirinboyev" w:date="2025-07-03T09:29:00Z"/>
        </w:rPr>
      </w:pPr>
    </w:p>
    <w:p w14:paraId="581DF33C" w14:textId="0B91C040" w:rsidR="00873B4E" w:rsidRDefault="00502FFA" w:rsidP="00B64808">
      <w:pPr>
        <w:rPr>
          <w:ins w:id="34" w:author="Shahboz Shirinboyev" w:date="2025-07-03T09:35:00Z"/>
          <w:b/>
          <w:bCs/>
          <w:i/>
          <w:iCs/>
        </w:rPr>
      </w:pPr>
      <w:proofErr w:type="spellStart"/>
      <w:ins w:id="35" w:author="Shahboz Shirinboyev" w:date="2025-07-03T09:31:00Z">
        <w:r>
          <w:t>Qo’shilgan</w:t>
        </w:r>
        <w:proofErr w:type="spellEnd"/>
        <w:r>
          <w:t xml:space="preserve"> </w:t>
        </w:r>
        <w:proofErr w:type="spellStart"/>
        <w:r>
          <w:t>qism</w:t>
        </w:r>
        <w:proofErr w:type="spellEnd"/>
        <w:r>
          <w:t xml:space="preserve">: </w:t>
        </w:r>
        <w:proofErr w:type="spellStart"/>
        <w:proofErr w:type="gramStart"/>
        <w:r w:rsidRPr="00CD3BCA">
          <w:rPr>
            <w:b/>
            <w:bCs/>
            <w:i/>
            <w:iCs/>
            <w:rPrChange w:id="36" w:author="Shahboz Shirinboyev" w:date="2025-07-03T09:32:00Z">
              <w:rPr/>
            </w:rPrChange>
          </w:rPr>
          <w:t>AppNomi.</w:t>
        </w:r>
      </w:ins>
      <w:ins w:id="37" w:author="Shahboz Shirinboyev" w:date="2025-07-03T09:32:00Z">
        <w:r w:rsidRPr="00CD3BCA">
          <w:rPr>
            <w:b/>
            <w:bCs/>
            <w:i/>
            <w:iCs/>
            <w:rPrChange w:id="38" w:author="Shahboz Shirinboyev" w:date="2025-07-03T09:32:00Z">
              <w:rPr/>
            </w:rPrChange>
          </w:rPr>
          <w:t>ContextProcessor</w:t>
        </w:r>
      </w:ins>
      <w:ins w:id="39" w:author="Shahboz Shirinboyev" w:date="2025-07-03T09:31:00Z">
        <w:r w:rsidRPr="00CD3BCA">
          <w:rPr>
            <w:b/>
            <w:bCs/>
            <w:i/>
            <w:iCs/>
            <w:rPrChange w:id="40" w:author="Shahboz Shirinboyev" w:date="2025-07-03T09:32:00Z">
              <w:rPr/>
            </w:rPrChange>
          </w:rPr>
          <w:t>F</w:t>
        </w:r>
      </w:ins>
      <w:ins w:id="41" w:author="Shahboz Shirinboyev" w:date="2025-07-03T09:32:00Z">
        <w:r w:rsidRPr="00CD3BCA">
          <w:rPr>
            <w:b/>
            <w:bCs/>
            <w:i/>
            <w:iCs/>
            <w:rPrChange w:id="42" w:author="Shahboz Shirinboyev" w:date="2025-07-03T09:32:00Z">
              <w:rPr/>
            </w:rPrChange>
          </w:rPr>
          <w:t>aylNomi.</w:t>
        </w:r>
        <w:r w:rsidR="00CD3BCA" w:rsidRPr="00CD3BCA">
          <w:rPr>
            <w:b/>
            <w:bCs/>
            <w:i/>
            <w:iCs/>
            <w:rPrChange w:id="43" w:author="Shahboz Shirinboyev" w:date="2025-07-03T09:32:00Z">
              <w:rPr/>
            </w:rPrChange>
          </w:rPr>
          <w:t>YaratilganFunksiyaNomi</w:t>
        </w:r>
      </w:ins>
      <w:proofErr w:type="spellEnd"/>
      <w:proofErr w:type="gramEnd"/>
    </w:p>
    <w:p w14:paraId="655B556A" w14:textId="5E8EEA8F" w:rsidR="00CD3BCA" w:rsidRDefault="00CD3BCA" w:rsidP="00B64808">
      <w:pPr>
        <w:rPr>
          <w:ins w:id="44" w:author="Shahboz Shirinboyev" w:date="2025-07-03T09:36:00Z"/>
        </w:rPr>
      </w:pPr>
      <w:proofErr w:type="spellStart"/>
      <w:ins w:id="45" w:author="Shahboz Shirinboyev" w:date="2025-07-03T09:35:00Z">
        <w:r w:rsidRPr="00CD3BCA">
          <w:rPr>
            <w:rPrChange w:id="46" w:author="Shahboz Shirinboyev" w:date="2025-07-03T09:36:00Z">
              <w:rPr>
                <w:b/>
                <w:bCs/>
              </w:rPr>
            </w:rPrChange>
          </w:rPr>
          <w:t>Endi</w:t>
        </w:r>
        <w:proofErr w:type="spellEnd"/>
        <w:r w:rsidRPr="00CD3BCA">
          <w:rPr>
            <w:rPrChange w:id="47" w:author="Shahboz Shirinboyev" w:date="2025-07-03T09:36:00Z">
              <w:rPr>
                <w:b/>
                <w:bCs/>
              </w:rPr>
            </w:rPrChange>
          </w:rPr>
          <w:t xml:space="preserve"> </w:t>
        </w:r>
        <w:proofErr w:type="spellStart"/>
        <w:r w:rsidRPr="00CD3BCA">
          <w:rPr>
            <w:rPrChange w:id="48" w:author="Shahboz Shirinboyev" w:date="2025-07-03T09:36:00Z">
              <w:rPr>
                <w:b/>
                <w:bCs/>
              </w:rPr>
            </w:rPrChange>
          </w:rPr>
          <w:t>istalgan</w:t>
        </w:r>
        <w:proofErr w:type="spellEnd"/>
        <w:r w:rsidRPr="00CD3BCA">
          <w:rPr>
            <w:rPrChange w:id="49" w:author="Shahboz Shirinboyev" w:date="2025-07-03T09:36:00Z">
              <w:rPr>
                <w:b/>
                <w:bCs/>
              </w:rPr>
            </w:rPrChange>
          </w:rPr>
          <w:t xml:space="preserve"> template </w:t>
        </w:r>
        <w:proofErr w:type="spellStart"/>
        <w:r w:rsidRPr="00CD3BCA">
          <w:rPr>
            <w:rPrChange w:id="50" w:author="Shahboz Shirinboyev" w:date="2025-07-03T09:36:00Z">
              <w:rPr>
                <w:b/>
                <w:bCs/>
              </w:rPr>
            </w:rPrChange>
          </w:rPr>
          <w:t>orqali</w:t>
        </w:r>
        <w:proofErr w:type="spellEnd"/>
        <w:r w:rsidRPr="00CD3BCA">
          <w:rPr>
            <w:rPrChange w:id="51" w:author="Shahboz Shirinboyev" w:date="2025-07-03T09:36:00Z">
              <w:rPr>
                <w:b/>
                <w:bCs/>
              </w:rPr>
            </w:rPrChange>
          </w:rPr>
          <w:t xml:space="preserve"> </w:t>
        </w:r>
        <w:proofErr w:type="spellStart"/>
        <w:r w:rsidRPr="00CD3BCA">
          <w:rPr>
            <w:rPrChange w:id="52" w:author="Shahboz Shirinboyev" w:date="2025-07-03T09:36:00Z">
              <w:rPr>
                <w:b/>
                <w:bCs/>
              </w:rPr>
            </w:rPrChange>
          </w:rPr>
          <w:t>bu</w:t>
        </w:r>
        <w:proofErr w:type="spellEnd"/>
        <w:r w:rsidRPr="00CD3BCA">
          <w:rPr>
            <w:rPrChange w:id="53" w:author="Shahboz Shirinboyev" w:date="2025-07-03T09:36:00Z">
              <w:rPr>
                <w:b/>
                <w:bCs/>
              </w:rPr>
            </w:rPrChange>
          </w:rPr>
          <w:t xml:space="preserve"> </w:t>
        </w:r>
        <w:r w:rsidRPr="00CD3BCA">
          <w:rPr>
            <w:b/>
            <w:bCs/>
            <w:rPrChange w:id="54" w:author="Shahboz Shirinboyev" w:date="2025-07-03T09:36:00Z">
              <w:rPr>
                <w:b/>
                <w:bCs/>
              </w:rPr>
            </w:rPrChange>
          </w:rPr>
          <w:t>context processor</w:t>
        </w:r>
        <w:r w:rsidRPr="00CD3BCA">
          <w:rPr>
            <w:rPrChange w:id="55" w:author="Shahboz Shirinboyev" w:date="2025-07-03T09:36:00Z">
              <w:rPr>
                <w:b/>
                <w:bCs/>
              </w:rPr>
            </w:rPrChange>
          </w:rPr>
          <w:t xml:space="preserve"> </w:t>
        </w:r>
        <w:proofErr w:type="spellStart"/>
        <w:r w:rsidRPr="00CD3BCA">
          <w:rPr>
            <w:rPrChange w:id="56" w:author="Shahboz Shirinboyev" w:date="2025-07-03T09:36:00Z">
              <w:rPr>
                <w:b/>
                <w:bCs/>
              </w:rPr>
            </w:rPrChange>
          </w:rPr>
          <w:t>yuboraotgan</w:t>
        </w:r>
      </w:ins>
      <w:proofErr w:type="spellEnd"/>
      <w:ins w:id="57" w:author="Shahboz Shirinboyev" w:date="2025-07-03T09:36:00Z">
        <w:r w:rsidRPr="00CD3BCA">
          <w:rPr>
            <w:rPrChange w:id="58" w:author="Shahboz Shirinboyev" w:date="2025-07-03T09:36:00Z">
              <w:rPr>
                <w:b/>
                <w:bCs/>
              </w:rPr>
            </w:rPrChange>
          </w:rPr>
          <w:t xml:space="preserve"> </w:t>
        </w:r>
        <w:proofErr w:type="spellStart"/>
        <w:r w:rsidRPr="00CD3BCA">
          <w:rPr>
            <w:rPrChange w:id="59" w:author="Shahboz Shirinboyev" w:date="2025-07-03T09:36:00Z">
              <w:rPr>
                <w:b/>
                <w:bCs/>
              </w:rPr>
            </w:rPrChange>
          </w:rPr>
          <w:t>ma’lumotlarni</w:t>
        </w:r>
        <w:proofErr w:type="spellEnd"/>
        <w:r w:rsidRPr="00CD3BCA">
          <w:rPr>
            <w:rPrChange w:id="60" w:author="Shahboz Shirinboyev" w:date="2025-07-03T09:36:00Z">
              <w:rPr>
                <w:b/>
                <w:bCs/>
              </w:rPr>
            </w:rPrChange>
          </w:rPr>
          <w:t xml:space="preserve"> </w:t>
        </w:r>
        <w:proofErr w:type="spellStart"/>
        <w:r w:rsidRPr="00CD3BCA">
          <w:rPr>
            <w:rPrChange w:id="61" w:author="Shahboz Shirinboyev" w:date="2025-07-03T09:36:00Z">
              <w:rPr>
                <w:b/>
                <w:bCs/>
              </w:rPr>
            </w:rPrChange>
          </w:rPr>
          <w:t>qabul</w:t>
        </w:r>
        <w:proofErr w:type="spellEnd"/>
        <w:r w:rsidRPr="00CD3BCA">
          <w:rPr>
            <w:rPrChange w:id="62" w:author="Shahboz Shirinboyev" w:date="2025-07-03T09:36:00Z">
              <w:rPr>
                <w:b/>
                <w:bCs/>
              </w:rPr>
            </w:rPrChange>
          </w:rPr>
          <w:t xml:space="preserve"> </w:t>
        </w:r>
        <w:proofErr w:type="spellStart"/>
        <w:r w:rsidRPr="00CD3BCA">
          <w:rPr>
            <w:rPrChange w:id="63" w:author="Shahboz Shirinboyev" w:date="2025-07-03T09:36:00Z">
              <w:rPr>
                <w:b/>
                <w:bCs/>
              </w:rPr>
            </w:rPrChange>
          </w:rPr>
          <w:t>qilib</w:t>
        </w:r>
        <w:proofErr w:type="spellEnd"/>
        <w:r w:rsidRPr="00CD3BCA">
          <w:rPr>
            <w:rPrChange w:id="64" w:author="Shahboz Shirinboyev" w:date="2025-07-03T09:36:00Z">
              <w:rPr>
                <w:b/>
                <w:bCs/>
              </w:rPr>
            </w:rPrChange>
          </w:rPr>
          <w:t xml:space="preserve"> </w:t>
        </w:r>
        <w:proofErr w:type="spellStart"/>
        <w:r w:rsidRPr="00CD3BCA">
          <w:rPr>
            <w:rPrChange w:id="65" w:author="Shahboz Shirinboyev" w:date="2025-07-03T09:36:00Z">
              <w:rPr>
                <w:b/>
                <w:bCs/>
              </w:rPr>
            </w:rPrChange>
          </w:rPr>
          <w:t>olishimiz</w:t>
        </w:r>
        <w:proofErr w:type="spellEnd"/>
        <w:r w:rsidRPr="00CD3BCA">
          <w:rPr>
            <w:rPrChange w:id="66" w:author="Shahboz Shirinboyev" w:date="2025-07-03T09:36:00Z">
              <w:rPr>
                <w:b/>
                <w:bCs/>
              </w:rPr>
            </w:rPrChange>
          </w:rPr>
          <w:t xml:space="preserve"> </w:t>
        </w:r>
        <w:proofErr w:type="spellStart"/>
        <w:r w:rsidRPr="00CD3BCA">
          <w:rPr>
            <w:rPrChange w:id="67" w:author="Shahboz Shirinboyev" w:date="2025-07-03T09:36:00Z">
              <w:rPr>
                <w:b/>
                <w:bCs/>
              </w:rPr>
            </w:rPrChange>
          </w:rPr>
          <w:t>mumkin</w:t>
        </w:r>
        <w:proofErr w:type="spellEnd"/>
        <w:r w:rsidRPr="00CD3BCA">
          <w:rPr>
            <w:rPrChange w:id="68" w:author="Shahboz Shirinboyev" w:date="2025-07-03T09:36:00Z">
              <w:rPr>
                <w:b/>
                <w:bCs/>
              </w:rPr>
            </w:rPrChange>
          </w:rPr>
          <w:t>.</w:t>
        </w:r>
      </w:ins>
    </w:p>
    <w:p w14:paraId="11117566" w14:textId="2B9ABD02" w:rsidR="00CD3BCA" w:rsidRDefault="00CD3BCA" w:rsidP="00B64808">
      <w:pPr>
        <w:rPr>
          <w:ins w:id="69" w:author="Shahboz Shirinboyev" w:date="2025-07-03T09:36:00Z"/>
        </w:rPr>
      </w:pPr>
      <w:ins w:id="70" w:author="Shahboz Shirinboyev" w:date="2025-07-03T09:36:00Z">
        <w:r w:rsidRPr="00CD3BCA">
          <w:rPr>
            <w:b/>
            <w:bCs/>
            <w:rPrChange w:id="71" w:author="Shahboz Shirinboyev" w:date="2025-07-03T09:36:00Z">
              <w:rPr/>
            </w:rPrChange>
          </w:rPr>
          <w:t>base.html</w:t>
        </w:r>
        <w:r>
          <w:t xml:space="preserve"> </w:t>
        </w:r>
        <w:proofErr w:type="spellStart"/>
        <w:r>
          <w:t>faylida</w:t>
        </w:r>
        <w:proofErr w:type="spellEnd"/>
        <w:r>
          <w:t xml:space="preserve"> </w:t>
        </w:r>
        <w:proofErr w:type="spellStart"/>
        <w:r>
          <w:t>chaqirib</w:t>
        </w:r>
        <w:proofErr w:type="spellEnd"/>
        <w:r>
          <w:t xml:space="preserve"> </w:t>
        </w:r>
        <w:proofErr w:type="spellStart"/>
        <w:r>
          <w:t>ko’ramiz</w:t>
        </w:r>
        <w:proofErr w:type="spellEnd"/>
        <w:r>
          <w:t>:</w:t>
        </w:r>
      </w:ins>
    </w:p>
    <w:p w14:paraId="6A51CBAB" w14:textId="751FA6DA" w:rsidR="00CD3BCA" w:rsidRDefault="00F25195" w:rsidP="00B64808">
      <w:pPr>
        <w:rPr>
          <w:ins w:id="72" w:author="Shahboz Shirinboyev" w:date="2025-07-03T09:47:00Z"/>
        </w:rPr>
      </w:pPr>
      <w:ins w:id="73" w:author="Shahboz Shirinboyev" w:date="2025-07-03T09:46:00Z">
        <w:r>
          <w:t xml:space="preserve">Navbar </w:t>
        </w:r>
        <w:proofErr w:type="spellStart"/>
        <w:r>
          <w:t>qismida</w:t>
        </w:r>
        <w:proofErr w:type="spellEnd"/>
        <w:r>
          <w:t xml:space="preserve"> </w:t>
        </w:r>
        <w:proofErr w:type="spellStart"/>
        <w:r>
          <w:t>ch</w:t>
        </w:r>
      </w:ins>
      <w:ins w:id="74" w:author="Shahboz Shirinboyev" w:date="2025-07-03T09:47:00Z">
        <w:r>
          <w:t>aqirib</w:t>
        </w:r>
        <w:proofErr w:type="spellEnd"/>
        <w:r>
          <w:t xml:space="preserve"> </w:t>
        </w:r>
        <w:proofErr w:type="spellStart"/>
        <w:r>
          <w:t>ishlatib</w:t>
        </w:r>
        <w:proofErr w:type="spellEnd"/>
        <w:r>
          <w:t xml:space="preserve"> </w:t>
        </w:r>
        <w:proofErr w:type="spellStart"/>
        <w:r>
          <w:t>ko’rdik</w:t>
        </w:r>
        <w:proofErr w:type="spellEnd"/>
        <w:r>
          <w:t xml:space="preserve">: </w:t>
        </w:r>
      </w:ins>
    </w:p>
    <w:p w14:paraId="23C15BDE" w14:textId="77777777" w:rsidR="00F25195" w:rsidRPr="00F25195" w:rsidRDefault="00F25195" w:rsidP="00F25195">
      <w:pPr>
        <w:shd w:val="clear" w:color="auto" w:fill="1E1E1E"/>
        <w:spacing w:after="0" w:line="285" w:lineRule="atLeast"/>
        <w:rPr>
          <w:ins w:id="75" w:author="Shahboz Shirinboyev" w:date="2025-07-03T09:48:00Z"/>
          <w:rFonts w:ascii="JetBrains Mono" w:eastAsia="Times New Roman" w:hAnsi="JetBrains Mono" w:cs="JetBrains Mono"/>
          <w:color w:val="D4D4D4"/>
          <w:sz w:val="21"/>
          <w:szCs w:val="21"/>
        </w:rPr>
      </w:pPr>
      <w:proofErr w:type="gramStart"/>
      <w:ins w:id="76" w:author="Shahboz Shirinboyev" w:date="2025-07-03T09:48:00Z">
        <w:r w:rsidRPr="00F25195">
          <w:rPr>
            <w:rFonts w:ascii="JetBrains Mono" w:eastAsia="Times New Roman" w:hAnsi="JetBrains Mono" w:cs="JetBrains Mono"/>
            <w:color w:val="6A9955"/>
            <w:sz w:val="21"/>
            <w:szCs w:val="21"/>
          </w:rPr>
          <w:t>&lt;!--</w:t>
        </w:r>
        <w:proofErr w:type="gramEnd"/>
        <w:r w:rsidRPr="00F25195">
          <w:rPr>
            <w:rFonts w:ascii="JetBrains Mono" w:eastAsia="Times New Roman" w:hAnsi="JetBrains Mono" w:cs="JetBrains Mono"/>
            <w:color w:val="6A9955"/>
            <w:sz w:val="21"/>
            <w:szCs w:val="21"/>
          </w:rPr>
          <w:t xml:space="preserve"> Nav Start --&gt;</w:t>
        </w:r>
      </w:ins>
    </w:p>
    <w:p w14:paraId="4BEE11EA" w14:textId="77777777" w:rsidR="00F25195" w:rsidRPr="00F25195" w:rsidRDefault="00F25195" w:rsidP="00F25195">
      <w:pPr>
        <w:shd w:val="clear" w:color="auto" w:fill="1E1E1E"/>
        <w:spacing w:after="0" w:line="285" w:lineRule="atLeast"/>
        <w:rPr>
          <w:ins w:id="77" w:author="Shahboz Shirinboyev" w:date="2025-07-03T09:48:00Z"/>
          <w:rFonts w:ascii="JetBrains Mono" w:eastAsia="Times New Roman" w:hAnsi="JetBrains Mono" w:cs="JetBrains Mono"/>
          <w:color w:val="D4D4D4"/>
          <w:sz w:val="21"/>
          <w:szCs w:val="21"/>
        </w:rPr>
      </w:pPr>
      <w:ins w:id="78" w:author="Shahboz Shirinboyev" w:date="2025-07-03T09:48:00Z"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&lt;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div</w:t>
        </w:r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 </w:t>
        </w:r>
        <w:r w:rsidRPr="00F25195">
          <w:rPr>
            <w:rFonts w:ascii="JetBrains Mono" w:eastAsia="Times New Roman" w:hAnsi="JetBrains Mono" w:cs="JetBrains Mono"/>
            <w:color w:val="9CDCFE"/>
            <w:sz w:val="21"/>
            <w:szCs w:val="21"/>
          </w:rPr>
          <w:t>class</w:t>
        </w:r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=</w:t>
        </w:r>
        <w:r w:rsidRPr="00F25195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"</w:t>
        </w:r>
        <w:proofErr w:type="spellStart"/>
        <w:r w:rsidRPr="00F25195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classynav</w:t>
        </w:r>
        <w:proofErr w:type="spellEnd"/>
        <w:r w:rsidRPr="00F25195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"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</w:t>
        </w:r>
      </w:ins>
    </w:p>
    <w:p w14:paraId="073215AD" w14:textId="77777777" w:rsidR="00F25195" w:rsidRPr="00F25195" w:rsidRDefault="00F25195" w:rsidP="00F25195">
      <w:pPr>
        <w:shd w:val="clear" w:color="auto" w:fill="1E1E1E"/>
        <w:spacing w:after="0" w:line="285" w:lineRule="atLeast"/>
        <w:rPr>
          <w:ins w:id="79" w:author="Shahboz Shirinboyev" w:date="2025-07-03T09:48:00Z"/>
          <w:rFonts w:ascii="JetBrains Mono" w:eastAsia="Times New Roman" w:hAnsi="JetBrains Mono" w:cs="JetBrains Mono"/>
          <w:color w:val="D4D4D4"/>
          <w:sz w:val="21"/>
          <w:szCs w:val="21"/>
        </w:rPr>
      </w:pPr>
      <w:ins w:id="80" w:author="Shahboz Shirinboyev" w:date="2025-07-03T09:48:00Z"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  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&lt;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ul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</w:t>
        </w:r>
      </w:ins>
    </w:p>
    <w:p w14:paraId="27765542" w14:textId="77777777" w:rsidR="00F25195" w:rsidRPr="00F25195" w:rsidRDefault="00F25195" w:rsidP="00F25195">
      <w:pPr>
        <w:shd w:val="clear" w:color="auto" w:fill="1E1E1E"/>
        <w:spacing w:after="0" w:line="285" w:lineRule="atLeast"/>
        <w:rPr>
          <w:ins w:id="81" w:author="Shahboz Shirinboyev" w:date="2025-07-03T09:48:00Z"/>
          <w:rFonts w:ascii="JetBrains Mono" w:eastAsia="Times New Roman" w:hAnsi="JetBrains Mono" w:cs="JetBrains Mono"/>
          <w:color w:val="D4D4D4"/>
          <w:sz w:val="21"/>
          <w:szCs w:val="21"/>
        </w:rPr>
      </w:pPr>
      <w:ins w:id="82" w:author="Shahboz Shirinboyev" w:date="2025-07-03T09:48:00Z"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    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&lt;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li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&gt;&lt;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a</w:t>
        </w:r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 </w:t>
        </w:r>
        <w:proofErr w:type="spellStart"/>
        <w:r w:rsidRPr="00F25195">
          <w:rPr>
            <w:rFonts w:ascii="JetBrains Mono" w:eastAsia="Times New Roman" w:hAnsi="JetBrains Mono" w:cs="JetBrains Mono"/>
            <w:color w:val="9CDCFE"/>
            <w:sz w:val="21"/>
            <w:szCs w:val="21"/>
          </w:rPr>
          <w:t>href</w:t>
        </w:r>
        <w:proofErr w:type="spellEnd"/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=</w:t>
        </w:r>
        <w:r w:rsidRPr="00F25195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"#"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</w:t>
        </w:r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Home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&lt;/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a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&gt;&lt;/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li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</w:t>
        </w:r>
      </w:ins>
    </w:p>
    <w:p w14:paraId="01B17C6D" w14:textId="77777777" w:rsidR="00F25195" w:rsidRPr="00F25195" w:rsidRDefault="00F25195" w:rsidP="00F25195">
      <w:pPr>
        <w:shd w:val="clear" w:color="auto" w:fill="1E1E1E"/>
        <w:spacing w:after="0" w:line="285" w:lineRule="atLeast"/>
        <w:rPr>
          <w:ins w:id="83" w:author="Shahboz Shirinboyev" w:date="2025-07-03T09:48:00Z"/>
          <w:rFonts w:ascii="JetBrains Mono" w:eastAsia="Times New Roman" w:hAnsi="JetBrains Mono" w:cs="JetBrains Mono"/>
          <w:color w:val="D4D4D4"/>
          <w:sz w:val="21"/>
          <w:szCs w:val="21"/>
        </w:rPr>
      </w:pPr>
      <w:ins w:id="84" w:author="Shahboz Shirinboyev" w:date="2025-07-03T09:48:00Z"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    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&lt;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li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</w:t>
        </w:r>
      </w:ins>
    </w:p>
    <w:p w14:paraId="10FF24F6" w14:textId="77777777" w:rsidR="00F25195" w:rsidRPr="00F25195" w:rsidRDefault="00F25195" w:rsidP="00F25195">
      <w:pPr>
        <w:shd w:val="clear" w:color="auto" w:fill="1E1E1E"/>
        <w:spacing w:after="0" w:line="285" w:lineRule="atLeast"/>
        <w:rPr>
          <w:ins w:id="85" w:author="Shahboz Shirinboyev" w:date="2025-07-03T09:48:00Z"/>
          <w:rFonts w:ascii="JetBrains Mono" w:eastAsia="Times New Roman" w:hAnsi="JetBrains Mono" w:cs="JetBrains Mono"/>
          <w:color w:val="D4D4D4"/>
          <w:sz w:val="21"/>
          <w:szCs w:val="21"/>
        </w:rPr>
      </w:pPr>
      <w:ins w:id="86" w:author="Shahboz Shirinboyev" w:date="2025-07-03T09:48:00Z"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      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&lt;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a</w:t>
        </w:r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 </w:t>
        </w:r>
        <w:proofErr w:type="spellStart"/>
        <w:r w:rsidRPr="00F25195">
          <w:rPr>
            <w:rFonts w:ascii="JetBrains Mono" w:eastAsia="Times New Roman" w:hAnsi="JetBrains Mono" w:cs="JetBrains Mono"/>
            <w:color w:val="9CDCFE"/>
            <w:sz w:val="21"/>
            <w:szCs w:val="21"/>
          </w:rPr>
          <w:t>href</w:t>
        </w:r>
        <w:proofErr w:type="spellEnd"/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=</w:t>
        </w:r>
        <w:r w:rsidRPr="00F25195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 xml:space="preserve">"{% </w:t>
        </w:r>
        <w:proofErr w:type="spellStart"/>
        <w:r w:rsidRPr="00F25195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url</w:t>
        </w:r>
        <w:proofErr w:type="spellEnd"/>
        <w:r w:rsidRPr="00F25195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 xml:space="preserve"> '</w:t>
        </w:r>
        <w:proofErr w:type="spellStart"/>
        <w:r w:rsidRPr="00F25195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catagory</w:t>
        </w:r>
        <w:proofErr w:type="spellEnd"/>
        <w:r w:rsidRPr="00F25195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' %}"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</w:t>
        </w:r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Category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&lt;/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a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</w:t>
        </w:r>
      </w:ins>
    </w:p>
    <w:p w14:paraId="2739B029" w14:textId="77777777" w:rsidR="00F25195" w:rsidRPr="00F25195" w:rsidRDefault="00F25195" w:rsidP="00F25195">
      <w:pPr>
        <w:shd w:val="clear" w:color="auto" w:fill="1E1E1E"/>
        <w:spacing w:after="0" w:line="285" w:lineRule="atLeast"/>
        <w:rPr>
          <w:ins w:id="87" w:author="Shahboz Shirinboyev" w:date="2025-07-03T09:48:00Z"/>
          <w:rFonts w:ascii="JetBrains Mono" w:eastAsia="Times New Roman" w:hAnsi="JetBrains Mono" w:cs="JetBrains Mono"/>
          <w:color w:val="D4D4D4"/>
          <w:sz w:val="21"/>
          <w:szCs w:val="21"/>
        </w:rPr>
      </w:pPr>
      <w:ins w:id="88" w:author="Shahboz Shirinboyev" w:date="2025-07-03T09:48:00Z"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      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&lt;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ul</w:t>
        </w:r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 </w:t>
        </w:r>
        <w:r w:rsidRPr="00F25195">
          <w:rPr>
            <w:rFonts w:ascii="JetBrains Mono" w:eastAsia="Times New Roman" w:hAnsi="JetBrains Mono" w:cs="JetBrains Mono"/>
            <w:color w:val="9CDCFE"/>
            <w:sz w:val="21"/>
            <w:szCs w:val="21"/>
          </w:rPr>
          <w:t>class</w:t>
        </w:r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=</w:t>
        </w:r>
        <w:r w:rsidRPr="00F25195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"dropdown"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</w:t>
        </w:r>
      </w:ins>
    </w:p>
    <w:p w14:paraId="6B27E79D" w14:textId="77777777" w:rsidR="00F25195" w:rsidRPr="00F25195" w:rsidRDefault="00F25195" w:rsidP="00F25195">
      <w:pPr>
        <w:shd w:val="clear" w:color="auto" w:fill="1E1E1E"/>
        <w:spacing w:after="0" w:line="285" w:lineRule="atLeast"/>
        <w:rPr>
          <w:ins w:id="89" w:author="Shahboz Shirinboyev" w:date="2025-07-03T09:48:00Z"/>
          <w:rFonts w:ascii="JetBrains Mono" w:eastAsia="Times New Roman" w:hAnsi="JetBrains Mono" w:cs="JetBrains Mono"/>
          <w:color w:val="D4D4D4"/>
          <w:sz w:val="21"/>
          <w:szCs w:val="21"/>
        </w:rPr>
      </w:pPr>
      <w:ins w:id="90" w:author="Shahboz Shirinboyev" w:date="2025-07-03T09:48:00Z"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        {% for </w:t>
        </w:r>
        <w:proofErr w:type="spellStart"/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category_name</w:t>
        </w:r>
        <w:proofErr w:type="spellEnd"/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 in category %}</w:t>
        </w:r>
      </w:ins>
    </w:p>
    <w:p w14:paraId="74ED6040" w14:textId="77777777" w:rsidR="00F25195" w:rsidRPr="00F25195" w:rsidRDefault="00F25195" w:rsidP="00F25195">
      <w:pPr>
        <w:shd w:val="clear" w:color="auto" w:fill="1E1E1E"/>
        <w:spacing w:after="0" w:line="285" w:lineRule="atLeast"/>
        <w:rPr>
          <w:ins w:id="91" w:author="Shahboz Shirinboyev" w:date="2025-07-03T09:48:00Z"/>
          <w:rFonts w:ascii="JetBrains Mono" w:eastAsia="Times New Roman" w:hAnsi="JetBrains Mono" w:cs="JetBrains Mono"/>
          <w:color w:val="D4D4D4"/>
          <w:sz w:val="21"/>
          <w:szCs w:val="21"/>
        </w:rPr>
      </w:pPr>
      <w:ins w:id="92" w:author="Shahboz Shirinboyev" w:date="2025-07-03T09:48:00Z"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        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&lt;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li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&gt;&lt;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a</w:t>
        </w:r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 </w:t>
        </w:r>
        <w:proofErr w:type="spellStart"/>
        <w:r w:rsidRPr="00F25195">
          <w:rPr>
            <w:rFonts w:ascii="JetBrains Mono" w:eastAsia="Times New Roman" w:hAnsi="JetBrains Mono" w:cs="JetBrains Mono"/>
            <w:color w:val="9CDCFE"/>
            <w:sz w:val="21"/>
            <w:szCs w:val="21"/>
          </w:rPr>
          <w:t>href</w:t>
        </w:r>
        <w:proofErr w:type="spellEnd"/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=</w:t>
        </w:r>
        <w:r w:rsidRPr="00F25195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"index.html"</w:t>
        </w:r>
        <w:proofErr w:type="gramStart"/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</w:t>
        </w:r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{</w:t>
        </w:r>
        <w:proofErr w:type="gramEnd"/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{ category_name.name }}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&lt;/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a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&gt;&lt;/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li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</w:t>
        </w:r>
      </w:ins>
    </w:p>
    <w:p w14:paraId="51927EF2" w14:textId="77777777" w:rsidR="00F25195" w:rsidRPr="00F25195" w:rsidRDefault="00F25195" w:rsidP="00F25195">
      <w:pPr>
        <w:shd w:val="clear" w:color="auto" w:fill="1E1E1E"/>
        <w:spacing w:after="0" w:line="285" w:lineRule="atLeast"/>
        <w:rPr>
          <w:ins w:id="93" w:author="Shahboz Shirinboyev" w:date="2025-07-03T09:48:00Z"/>
          <w:rFonts w:ascii="JetBrains Mono" w:eastAsia="Times New Roman" w:hAnsi="JetBrains Mono" w:cs="JetBrains Mono"/>
          <w:color w:val="D4D4D4"/>
          <w:sz w:val="21"/>
          <w:szCs w:val="21"/>
        </w:rPr>
      </w:pPr>
      <w:ins w:id="94" w:author="Shahboz Shirinboyev" w:date="2025-07-03T09:48:00Z"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        {% </w:t>
        </w:r>
        <w:proofErr w:type="spellStart"/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endfor</w:t>
        </w:r>
        <w:proofErr w:type="spellEnd"/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 %}</w:t>
        </w:r>
      </w:ins>
    </w:p>
    <w:p w14:paraId="7C1CE1F4" w14:textId="77777777" w:rsidR="00F25195" w:rsidRPr="00F25195" w:rsidRDefault="00F25195" w:rsidP="00F25195">
      <w:pPr>
        <w:shd w:val="clear" w:color="auto" w:fill="1E1E1E"/>
        <w:spacing w:after="0" w:line="285" w:lineRule="atLeast"/>
        <w:rPr>
          <w:ins w:id="95" w:author="Shahboz Shirinboyev" w:date="2025-07-03T09:48:00Z"/>
          <w:rFonts w:ascii="JetBrains Mono" w:eastAsia="Times New Roman" w:hAnsi="JetBrains Mono" w:cs="JetBrains Mono"/>
          <w:color w:val="D4D4D4"/>
          <w:sz w:val="21"/>
          <w:szCs w:val="21"/>
        </w:rPr>
      </w:pPr>
      <w:ins w:id="96" w:author="Shahboz Shirinboyev" w:date="2025-07-03T09:48:00Z"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      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&lt;/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ul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</w:t>
        </w:r>
      </w:ins>
    </w:p>
    <w:p w14:paraId="7B1537E3" w14:textId="77777777" w:rsidR="00F25195" w:rsidRPr="00F25195" w:rsidRDefault="00F25195" w:rsidP="00F25195">
      <w:pPr>
        <w:shd w:val="clear" w:color="auto" w:fill="1E1E1E"/>
        <w:spacing w:after="0" w:line="285" w:lineRule="atLeast"/>
        <w:rPr>
          <w:ins w:id="97" w:author="Shahboz Shirinboyev" w:date="2025-07-03T09:48:00Z"/>
          <w:rFonts w:ascii="JetBrains Mono" w:eastAsia="Times New Roman" w:hAnsi="JetBrains Mono" w:cs="JetBrains Mono"/>
          <w:color w:val="D4D4D4"/>
          <w:sz w:val="21"/>
          <w:szCs w:val="21"/>
        </w:rPr>
      </w:pPr>
      <w:ins w:id="98" w:author="Shahboz Shirinboyev" w:date="2025-07-03T09:48:00Z"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    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&lt;/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li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</w:t>
        </w:r>
      </w:ins>
    </w:p>
    <w:p w14:paraId="780DEF2E" w14:textId="77777777" w:rsidR="00F25195" w:rsidRPr="00F25195" w:rsidRDefault="00F25195" w:rsidP="00F25195">
      <w:pPr>
        <w:shd w:val="clear" w:color="auto" w:fill="1E1E1E"/>
        <w:spacing w:after="0" w:line="285" w:lineRule="atLeast"/>
        <w:rPr>
          <w:ins w:id="99" w:author="Shahboz Shirinboyev" w:date="2025-07-03T09:48:00Z"/>
          <w:rFonts w:ascii="JetBrains Mono" w:eastAsia="Times New Roman" w:hAnsi="JetBrains Mono" w:cs="JetBrains Mono"/>
          <w:color w:val="D4D4D4"/>
          <w:sz w:val="21"/>
          <w:szCs w:val="21"/>
        </w:rPr>
      </w:pPr>
      <w:ins w:id="100" w:author="Shahboz Shirinboyev" w:date="2025-07-03T09:48:00Z"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    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&lt;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li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&gt;&lt;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a</w:t>
        </w:r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 </w:t>
        </w:r>
        <w:proofErr w:type="spellStart"/>
        <w:r w:rsidRPr="00F25195">
          <w:rPr>
            <w:rFonts w:ascii="JetBrains Mono" w:eastAsia="Times New Roman" w:hAnsi="JetBrains Mono" w:cs="JetBrains Mono"/>
            <w:color w:val="9CDCFE"/>
            <w:sz w:val="21"/>
            <w:szCs w:val="21"/>
          </w:rPr>
          <w:t>href</w:t>
        </w:r>
        <w:proofErr w:type="spellEnd"/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=</w:t>
        </w:r>
        <w:r w:rsidRPr="00F25195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"#"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</w:t>
        </w:r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About Us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&lt;/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a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&gt;&lt;/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li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</w:t>
        </w:r>
      </w:ins>
    </w:p>
    <w:p w14:paraId="499DB152" w14:textId="77777777" w:rsidR="00F25195" w:rsidRPr="00F25195" w:rsidRDefault="00F25195" w:rsidP="00F25195">
      <w:pPr>
        <w:shd w:val="clear" w:color="auto" w:fill="1E1E1E"/>
        <w:spacing w:after="0" w:line="285" w:lineRule="atLeast"/>
        <w:rPr>
          <w:ins w:id="101" w:author="Shahboz Shirinboyev" w:date="2025-07-03T09:48:00Z"/>
          <w:rFonts w:ascii="JetBrains Mono" w:eastAsia="Times New Roman" w:hAnsi="JetBrains Mono" w:cs="JetBrains Mono"/>
          <w:color w:val="D4D4D4"/>
          <w:sz w:val="21"/>
          <w:szCs w:val="21"/>
        </w:rPr>
      </w:pPr>
      <w:ins w:id="102" w:author="Shahboz Shirinboyev" w:date="2025-07-03T09:48:00Z"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    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&lt;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li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&gt;&lt;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a</w:t>
        </w:r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 </w:t>
        </w:r>
        <w:proofErr w:type="spellStart"/>
        <w:r w:rsidRPr="00F25195">
          <w:rPr>
            <w:rFonts w:ascii="JetBrains Mono" w:eastAsia="Times New Roman" w:hAnsi="JetBrains Mono" w:cs="JetBrains Mono"/>
            <w:color w:val="9CDCFE"/>
            <w:sz w:val="21"/>
            <w:szCs w:val="21"/>
          </w:rPr>
          <w:t>href</w:t>
        </w:r>
        <w:proofErr w:type="spellEnd"/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=</w:t>
        </w:r>
        <w:r w:rsidRPr="00F25195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 xml:space="preserve">"{% </w:t>
        </w:r>
        <w:proofErr w:type="spellStart"/>
        <w:r w:rsidRPr="00F25195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>url</w:t>
        </w:r>
        <w:proofErr w:type="spellEnd"/>
        <w:r w:rsidRPr="00F25195">
          <w:rPr>
            <w:rFonts w:ascii="JetBrains Mono" w:eastAsia="Times New Roman" w:hAnsi="JetBrains Mono" w:cs="JetBrains Mono"/>
            <w:color w:val="CE9178"/>
            <w:sz w:val="21"/>
            <w:szCs w:val="21"/>
          </w:rPr>
          <w:t xml:space="preserve"> 'contact' %}"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</w:t>
        </w:r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>Contact Us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&lt;/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a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&gt;&lt;/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li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</w:t>
        </w:r>
      </w:ins>
    </w:p>
    <w:p w14:paraId="41A86923" w14:textId="77777777" w:rsidR="00F25195" w:rsidRPr="00F25195" w:rsidRDefault="00F25195" w:rsidP="00F25195">
      <w:pPr>
        <w:shd w:val="clear" w:color="auto" w:fill="1E1E1E"/>
        <w:spacing w:after="0" w:line="285" w:lineRule="atLeast"/>
        <w:rPr>
          <w:ins w:id="103" w:author="Shahboz Shirinboyev" w:date="2025-07-03T09:48:00Z"/>
          <w:rFonts w:ascii="JetBrains Mono" w:eastAsia="Times New Roman" w:hAnsi="JetBrains Mono" w:cs="JetBrains Mono"/>
          <w:color w:val="D4D4D4"/>
          <w:sz w:val="21"/>
          <w:szCs w:val="21"/>
        </w:rPr>
      </w:pPr>
      <w:ins w:id="104" w:author="Shahboz Shirinboyev" w:date="2025-07-03T09:48:00Z">
        <w:r w:rsidRPr="00F25195">
          <w:rPr>
            <w:rFonts w:ascii="JetBrains Mono" w:eastAsia="Times New Roman" w:hAnsi="JetBrains Mono" w:cs="JetBrains Mono"/>
            <w:color w:val="D4D4D4"/>
            <w:sz w:val="21"/>
            <w:szCs w:val="21"/>
          </w:rPr>
          <w:t xml:space="preserve">  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&lt;/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ul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</w:t>
        </w:r>
      </w:ins>
    </w:p>
    <w:p w14:paraId="74D62F17" w14:textId="77777777" w:rsidR="00F25195" w:rsidRPr="00F25195" w:rsidRDefault="00F25195" w:rsidP="00F25195">
      <w:pPr>
        <w:shd w:val="clear" w:color="auto" w:fill="1E1E1E"/>
        <w:spacing w:after="0" w:line="285" w:lineRule="atLeast"/>
        <w:rPr>
          <w:ins w:id="105" w:author="Shahboz Shirinboyev" w:date="2025-07-03T09:48:00Z"/>
          <w:rFonts w:ascii="JetBrains Mono" w:eastAsia="Times New Roman" w:hAnsi="JetBrains Mono" w:cs="JetBrains Mono"/>
          <w:color w:val="D4D4D4"/>
          <w:sz w:val="21"/>
          <w:szCs w:val="21"/>
        </w:rPr>
      </w:pPr>
    </w:p>
    <w:p w14:paraId="57D97B37" w14:textId="77777777" w:rsidR="00F25195" w:rsidRPr="00F25195" w:rsidRDefault="00F25195" w:rsidP="00F25195">
      <w:pPr>
        <w:shd w:val="clear" w:color="auto" w:fill="1E1E1E"/>
        <w:spacing w:after="0" w:line="285" w:lineRule="atLeast"/>
        <w:rPr>
          <w:ins w:id="106" w:author="Shahboz Shirinboyev" w:date="2025-07-03T09:48:00Z"/>
          <w:rFonts w:ascii="JetBrains Mono" w:eastAsia="Times New Roman" w:hAnsi="JetBrains Mono" w:cs="JetBrains Mono"/>
          <w:color w:val="D4D4D4"/>
          <w:sz w:val="21"/>
          <w:szCs w:val="21"/>
        </w:rPr>
      </w:pPr>
      <w:ins w:id="107" w:author="Shahboz Shirinboyev" w:date="2025-07-03T09:48:00Z"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&lt;/</w:t>
        </w:r>
        <w:r w:rsidRPr="00F25195">
          <w:rPr>
            <w:rFonts w:ascii="JetBrains Mono" w:eastAsia="Times New Roman" w:hAnsi="JetBrains Mono" w:cs="JetBrains Mono"/>
            <w:color w:val="569CD6"/>
            <w:sz w:val="21"/>
            <w:szCs w:val="21"/>
          </w:rPr>
          <w:t>div</w:t>
        </w:r>
        <w:r w:rsidRPr="00F25195">
          <w:rPr>
            <w:rFonts w:ascii="JetBrains Mono" w:eastAsia="Times New Roman" w:hAnsi="JetBrains Mono" w:cs="JetBrains Mono"/>
            <w:color w:val="808080"/>
            <w:sz w:val="21"/>
            <w:szCs w:val="21"/>
          </w:rPr>
          <w:t>&gt;</w:t>
        </w:r>
      </w:ins>
    </w:p>
    <w:p w14:paraId="4D58E28B" w14:textId="77777777" w:rsidR="00F25195" w:rsidRPr="00F25195" w:rsidRDefault="00F25195" w:rsidP="00F25195">
      <w:pPr>
        <w:shd w:val="clear" w:color="auto" w:fill="1E1E1E"/>
        <w:spacing w:after="0" w:line="285" w:lineRule="atLeast"/>
        <w:rPr>
          <w:ins w:id="108" w:author="Shahboz Shirinboyev" w:date="2025-07-03T09:48:00Z"/>
          <w:rFonts w:ascii="JetBrains Mono" w:eastAsia="Times New Roman" w:hAnsi="JetBrains Mono" w:cs="JetBrains Mono"/>
          <w:color w:val="D4D4D4"/>
          <w:sz w:val="21"/>
          <w:szCs w:val="21"/>
        </w:rPr>
      </w:pPr>
      <w:proofErr w:type="gramStart"/>
      <w:ins w:id="109" w:author="Shahboz Shirinboyev" w:date="2025-07-03T09:48:00Z">
        <w:r w:rsidRPr="00F25195">
          <w:rPr>
            <w:rFonts w:ascii="JetBrains Mono" w:eastAsia="Times New Roman" w:hAnsi="JetBrains Mono" w:cs="JetBrains Mono"/>
            <w:color w:val="6A9955"/>
            <w:sz w:val="21"/>
            <w:szCs w:val="21"/>
          </w:rPr>
          <w:t>&lt;!--</w:t>
        </w:r>
        <w:proofErr w:type="gramEnd"/>
        <w:r w:rsidRPr="00F25195">
          <w:rPr>
            <w:rFonts w:ascii="JetBrains Mono" w:eastAsia="Times New Roman" w:hAnsi="JetBrains Mono" w:cs="JetBrains Mono"/>
            <w:color w:val="6A9955"/>
            <w:sz w:val="21"/>
            <w:szCs w:val="21"/>
          </w:rPr>
          <w:t xml:space="preserve"> Nav End --&gt;</w:t>
        </w:r>
      </w:ins>
    </w:p>
    <w:p w14:paraId="5A50F83C" w14:textId="77777777" w:rsidR="00F25195" w:rsidRPr="00CD3BCA" w:rsidRDefault="00F25195" w:rsidP="00B64808">
      <w:pPr>
        <w:rPr>
          <w:rPrChange w:id="110" w:author="Shahboz Shirinboyev" w:date="2025-07-03T09:36:00Z">
            <w:rPr/>
          </w:rPrChange>
        </w:rPr>
      </w:pPr>
    </w:p>
    <w:sectPr w:rsidR="00F25195" w:rsidRPr="00CD3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B16C2"/>
    <w:multiLevelType w:val="hybridMultilevel"/>
    <w:tmpl w:val="72F4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04744"/>
    <w:multiLevelType w:val="hybridMultilevel"/>
    <w:tmpl w:val="54C0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82977"/>
    <w:multiLevelType w:val="hybridMultilevel"/>
    <w:tmpl w:val="6CAA5564"/>
    <w:lvl w:ilvl="0" w:tplc="3AFAF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B736D"/>
    <w:multiLevelType w:val="hybridMultilevel"/>
    <w:tmpl w:val="5E507EC6"/>
    <w:lvl w:ilvl="0" w:tplc="DE0AE8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4675C"/>
    <w:multiLevelType w:val="hybridMultilevel"/>
    <w:tmpl w:val="13EE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hboz Shirinboyev">
    <w15:presenceInfo w15:providerId="Windows Live" w15:userId="f4804be6235f1f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BA"/>
    <w:rsid w:val="00070ADE"/>
    <w:rsid w:val="00073FF5"/>
    <w:rsid w:val="00077E64"/>
    <w:rsid w:val="000D080D"/>
    <w:rsid w:val="000D6188"/>
    <w:rsid w:val="0010132A"/>
    <w:rsid w:val="001B1BC2"/>
    <w:rsid w:val="001B6D4A"/>
    <w:rsid w:val="001C3420"/>
    <w:rsid w:val="002942F6"/>
    <w:rsid w:val="002D10CB"/>
    <w:rsid w:val="002E0490"/>
    <w:rsid w:val="002E6224"/>
    <w:rsid w:val="003C72C4"/>
    <w:rsid w:val="003E097B"/>
    <w:rsid w:val="00431D51"/>
    <w:rsid w:val="00502FFA"/>
    <w:rsid w:val="00561949"/>
    <w:rsid w:val="00585973"/>
    <w:rsid w:val="005F6266"/>
    <w:rsid w:val="0068769B"/>
    <w:rsid w:val="006C3729"/>
    <w:rsid w:val="006C4293"/>
    <w:rsid w:val="006E1E63"/>
    <w:rsid w:val="00782FBA"/>
    <w:rsid w:val="007B3E56"/>
    <w:rsid w:val="007D6A61"/>
    <w:rsid w:val="00873B4E"/>
    <w:rsid w:val="00896C0E"/>
    <w:rsid w:val="008B7A6C"/>
    <w:rsid w:val="008C755E"/>
    <w:rsid w:val="008D223B"/>
    <w:rsid w:val="008D3F5C"/>
    <w:rsid w:val="008F1DEC"/>
    <w:rsid w:val="00927F3E"/>
    <w:rsid w:val="009E17A0"/>
    <w:rsid w:val="00AA2488"/>
    <w:rsid w:val="00AC42A8"/>
    <w:rsid w:val="00AD383F"/>
    <w:rsid w:val="00B017F1"/>
    <w:rsid w:val="00B162DB"/>
    <w:rsid w:val="00B64808"/>
    <w:rsid w:val="00BC5198"/>
    <w:rsid w:val="00BE3D49"/>
    <w:rsid w:val="00C22E0C"/>
    <w:rsid w:val="00C76DF5"/>
    <w:rsid w:val="00C91BF8"/>
    <w:rsid w:val="00CD3BCA"/>
    <w:rsid w:val="00D63930"/>
    <w:rsid w:val="00D84094"/>
    <w:rsid w:val="00DA4A00"/>
    <w:rsid w:val="00E05ED3"/>
    <w:rsid w:val="00E44CEA"/>
    <w:rsid w:val="00E646A9"/>
    <w:rsid w:val="00EF18AC"/>
    <w:rsid w:val="00F25195"/>
    <w:rsid w:val="00F4278C"/>
    <w:rsid w:val="00F43A33"/>
    <w:rsid w:val="00FA1C12"/>
    <w:rsid w:val="00FB20A1"/>
    <w:rsid w:val="00FD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07F4"/>
  <w15:chartTrackingRefBased/>
  <w15:docId w15:val="{CB97FFB5-B9F5-4DF3-B381-7A839DE5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D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3A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3A3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C7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10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Shahboz Shirinboyev</dc:creator>
  <cp:keywords/>
  <dc:description/>
  <cp:lastModifiedBy>Shahboz Shirinboyev</cp:lastModifiedBy>
  <cp:revision>52</cp:revision>
  <dcterms:created xsi:type="dcterms:W3CDTF">2025-05-28T02:44:00Z</dcterms:created>
  <dcterms:modified xsi:type="dcterms:W3CDTF">2025-07-03T04:48:00Z</dcterms:modified>
</cp:coreProperties>
</file>